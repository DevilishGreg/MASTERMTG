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9786632"/>
        <w:docPartObj>
          <w:docPartGallery w:val="Cover Pages"/>
          <w:docPartUnique/>
        </w:docPartObj>
      </w:sdtPr>
      <w:sdtEndPr>
        <w:rPr>
          <w:rFonts w:asciiTheme="minorHAnsi" w:eastAsiaTheme="minorEastAsia" w:hAnsiTheme="minorHAnsi" w:cstheme="minorBidi"/>
          <w:caps w:val="0"/>
          <w:lang w:eastAsia="ja-JP"/>
        </w:rPr>
      </w:sdtEndPr>
      <w:sdtContent>
        <w:tbl>
          <w:tblPr>
            <w:tblW w:w="5000" w:type="pct"/>
            <w:jc w:val="center"/>
            <w:tblLook w:val="04A0" w:firstRow="1" w:lastRow="0" w:firstColumn="1" w:lastColumn="0" w:noHBand="0" w:noVBand="1"/>
            <w:tblPrChange w:id="0" w:author="Michael Mammosser" w:date="2015-02-13T19:58:00Z">
              <w:tblPr>
                <w:tblW w:w="5000" w:type="pct"/>
                <w:jc w:val="center"/>
                <w:tblLook w:val="04A0" w:firstRow="1" w:lastRow="0" w:firstColumn="1" w:lastColumn="0" w:noHBand="0" w:noVBand="1"/>
              </w:tblPr>
            </w:tblPrChange>
          </w:tblPr>
          <w:tblGrid>
            <w:gridCol w:w="9360"/>
            <w:tblGridChange w:id="1">
              <w:tblGrid>
                <w:gridCol w:w="9576"/>
              </w:tblGrid>
            </w:tblGridChange>
          </w:tblGrid>
          <w:tr w:rsidR="00822771" w14:paraId="438960C2" w14:textId="77777777">
            <w:trPr>
              <w:trHeight w:val="2880"/>
              <w:jc w:val="center"/>
              <w:trPrChange w:id="2" w:author="Michael Mammosser" w:date="2015-02-13T19:58:00Z">
                <w:trPr>
                  <w:trHeight w:val="2880"/>
                  <w:jc w:val="center"/>
                </w:trPr>
              </w:trPrChange>
            </w:trPr>
            <w:tc>
              <w:tcPr>
                <w:tcW w:w="5000" w:type="pct"/>
                <w:tcPrChange w:id="3" w:author="Michael Mammosser" w:date="2015-02-13T19:58:00Z">
                  <w:tcPr>
                    <w:tcW w:w="5000" w:type="pct"/>
                  </w:tcPr>
                </w:tcPrChange>
              </w:tcPr>
              <w:p w14:paraId="021D927C" w14:textId="77777777" w:rsidR="00822771" w:rsidRDefault="00822771" w:rsidP="00822771">
                <w:pPr>
                  <w:pStyle w:val="NoSpacing"/>
                  <w:jc w:val="center"/>
                  <w:rPr>
                    <w:rFonts w:asciiTheme="majorHAnsi" w:eastAsiaTheme="majorEastAsia" w:hAnsiTheme="majorHAnsi" w:cstheme="majorBidi"/>
                    <w:caps/>
                  </w:rPr>
                </w:pPr>
              </w:p>
            </w:tc>
          </w:tr>
          <w:tr w:rsidR="00822771" w14:paraId="46CFF450" w14:textId="77777777">
            <w:trPr>
              <w:trHeight w:val="1440"/>
              <w:jc w:val="center"/>
              <w:trPrChange w:id="4" w:author="Michael Mammosser" w:date="2015-02-13T19:58:00Z">
                <w:trPr>
                  <w:trHeight w:val="1440"/>
                  <w:jc w:val="center"/>
                </w:trPr>
              </w:trPrChange>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Change w:id="5" w:author="Michael Mammosser" w:date="2015-02-13T19:58:00Z">
                      <w:tcPr>
                        <w:tcW w:w="5000" w:type="pct"/>
                        <w:tcBorders>
                          <w:bottom w:val="single" w:sz="4" w:space="0" w:color="4F81BD" w:themeColor="accent1"/>
                        </w:tcBorders>
                        <w:vAlign w:val="center"/>
                      </w:tcPr>
                    </w:tcPrChange>
                  </w:tcPr>
                  <w:p w14:paraId="0851D7C9" w14:textId="77777777" w:rsidR="00822771" w:rsidRDefault="00D17DDE" w:rsidP="00BA3307">
                    <w:pPr>
                      <w:pStyle w:val="NoSpacing"/>
                      <w:jc w:val="center"/>
                      <w:rPr>
                        <w:rFonts w:asciiTheme="majorHAnsi" w:eastAsiaTheme="majorEastAsia" w:hAnsiTheme="majorHAnsi" w:cstheme="majorBidi"/>
                        <w:sz w:val="80"/>
                        <w:szCs w:val="80"/>
                      </w:rPr>
                    </w:pPr>
                    <w:r w:rsidRPr="00DA4EB8">
                      <w:rPr>
                        <w:rFonts w:ascii="Times New Roman" w:eastAsiaTheme="majorEastAsia" w:hAnsi="Times New Roman" w:cs="Times New Roman"/>
                        <w:sz w:val="80"/>
                        <w:szCs w:val="80"/>
                      </w:rPr>
                      <w:t>Mastering Magic</w:t>
                    </w:r>
                  </w:p>
                </w:tc>
              </w:sdtContent>
            </w:sdt>
          </w:tr>
          <w:tr w:rsidR="00822771" w14:paraId="51356CA3" w14:textId="77777777">
            <w:trPr>
              <w:trHeight w:val="720"/>
              <w:jc w:val="center"/>
              <w:trPrChange w:id="6" w:author="Michael Mammosser" w:date="2015-02-13T19:58:00Z">
                <w:trPr>
                  <w:trHeight w:val="720"/>
                  <w:jc w:val="center"/>
                </w:trPr>
              </w:trPrChange>
            </w:trPr>
            <w:sdt>
              <w:sdtPr>
                <w:rPr>
                  <w:rFonts w:ascii="Times New Roman" w:eastAsia="Times New Roman" w:hAnsi="Times New Roman" w:cs="Times New Roman"/>
                  <w:bCs/>
                  <w:kern w:val="36"/>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Change w:id="7" w:author="Michael Mammosser" w:date="2015-02-13T19:58:00Z">
                      <w:tcPr>
                        <w:tcW w:w="5000" w:type="pct"/>
                        <w:tcBorders>
                          <w:top w:val="single" w:sz="4" w:space="0" w:color="4F81BD" w:themeColor="accent1"/>
                        </w:tcBorders>
                        <w:vAlign w:val="center"/>
                      </w:tcPr>
                    </w:tcPrChange>
                  </w:tcPr>
                  <w:p w14:paraId="32DC870B" w14:textId="7FC6E9A3" w:rsidR="00822771" w:rsidRPr="00DA4EB8" w:rsidRDefault="00DA4EB8" w:rsidP="00BA3307">
                    <w:pPr>
                      <w:pStyle w:val="NoSpacing"/>
                      <w:jc w:val="center"/>
                      <w:rPr>
                        <w:rFonts w:ascii="Times New Roman" w:eastAsiaTheme="majorEastAsia" w:hAnsi="Times New Roman" w:cs="Times New Roman"/>
                        <w:sz w:val="44"/>
                        <w:szCs w:val="44"/>
                      </w:rPr>
                    </w:pPr>
                    <w:r w:rsidRPr="00DA4EB8">
                      <w:rPr>
                        <w:rFonts w:ascii="Times New Roman" w:eastAsia="Times New Roman" w:hAnsi="Times New Roman" w:cs="Times New Roman"/>
                        <w:bCs/>
                        <w:kern w:val="36"/>
                        <w:sz w:val="44"/>
                        <w:szCs w:val="44"/>
                      </w:rPr>
                      <w:t>Project Milestone #2: Alpha Version</w:t>
                    </w:r>
                  </w:p>
                </w:tc>
              </w:sdtContent>
            </w:sdt>
          </w:tr>
        </w:tbl>
        <w:p w14:paraId="09959989" w14:textId="77777777" w:rsidR="00822771" w:rsidRDefault="00822771" w:rsidP="004634E2">
          <w:pPr>
            <w:pStyle w:val="NoSpacing"/>
          </w:pPr>
        </w:p>
        <w:p w14:paraId="4B2FDAF6" w14:textId="77777777" w:rsidR="00822771" w:rsidRDefault="00822771" w:rsidP="004634E2">
          <w:pPr>
            <w:pStyle w:val="NoSpacing"/>
          </w:pPr>
        </w:p>
        <w:p w14:paraId="05EFE012" w14:textId="77777777" w:rsidR="00822771" w:rsidRDefault="00822771" w:rsidP="004634E2">
          <w:pPr>
            <w:pStyle w:val="NoSpacing"/>
          </w:pPr>
        </w:p>
        <w:p w14:paraId="5E73B7B4" w14:textId="77777777" w:rsidR="00822771" w:rsidRDefault="00822771" w:rsidP="004634E2">
          <w:pPr>
            <w:pStyle w:val="NoSpacing"/>
          </w:pPr>
        </w:p>
        <w:p w14:paraId="185B51D4" w14:textId="77777777" w:rsidR="00822771" w:rsidRDefault="00822771" w:rsidP="004634E2">
          <w:pPr>
            <w:pStyle w:val="NoSpacing"/>
          </w:pPr>
        </w:p>
        <w:p w14:paraId="025EF8E7" w14:textId="77777777" w:rsidR="00822771" w:rsidRDefault="00822771" w:rsidP="004634E2">
          <w:pPr>
            <w:pStyle w:val="NoSpacing"/>
          </w:pPr>
        </w:p>
        <w:p w14:paraId="107F62F4" w14:textId="77777777" w:rsidR="00BA3307" w:rsidRDefault="00BA3307" w:rsidP="004634E2">
          <w:pPr>
            <w:pStyle w:val="NoSpacing"/>
          </w:pPr>
        </w:p>
        <w:p w14:paraId="0203E47E" w14:textId="77777777" w:rsidR="004634E2" w:rsidRDefault="004634E2" w:rsidP="004634E2">
          <w:pPr>
            <w:pStyle w:val="NoSpacing"/>
          </w:pPr>
        </w:p>
        <w:p w14:paraId="6A616294" w14:textId="77777777" w:rsidR="004634E2" w:rsidRDefault="004634E2" w:rsidP="004634E2">
          <w:pPr>
            <w:pStyle w:val="NoSpacing"/>
          </w:pPr>
        </w:p>
        <w:p w14:paraId="350FB96F" w14:textId="77777777" w:rsidR="004634E2" w:rsidRDefault="004634E2" w:rsidP="004634E2">
          <w:pPr>
            <w:pStyle w:val="NoSpacing"/>
          </w:pPr>
        </w:p>
        <w:p w14:paraId="3749B6DC" w14:textId="77777777" w:rsidR="004634E2" w:rsidRDefault="004634E2" w:rsidP="004634E2">
          <w:pPr>
            <w:pStyle w:val="NoSpacing"/>
          </w:pPr>
        </w:p>
        <w:p w14:paraId="21F8E01A" w14:textId="77777777" w:rsidR="004634E2" w:rsidRDefault="004634E2" w:rsidP="004634E2">
          <w:pPr>
            <w:pStyle w:val="NoSpacing"/>
          </w:pPr>
        </w:p>
        <w:p w14:paraId="63BA188A" w14:textId="77777777" w:rsidR="004634E2" w:rsidRDefault="004634E2" w:rsidP="004634E2">
          <w:pPr>
            <w:pStyle w:val="NoSpacing"/>
          </w:pPr>
        </w:p>
        <w:p w14:paraId="754C50D4" w14:textId="77777777" w:rsidR="004634E2" w:rsidRDefault="004634E2" w:rsidP="004634E2">
          <w:pPr>
            <w:pStyle w:val="NoSpacing"/>
          </w:pPr>
        </w:p>
        <w:p w14:paraId="0BC5C809" w14:textId="77777777" w:rsidR="004634E2" w:rsidRDefault="004634E2" w:rsidP="004634E2">
          <w:pPr>
            <w:pStyle w:val="NoSpacing"/>
          </w:pPr>
        </w:p>
        <w:p w14:paraId="3D97ADDA" w14:textId="77777777" w:rsidR="004634E2" w:rsidRDefault="004634E2" w:rsidP="004634E2">
          <w:pPr>
            <w:pStyle w:val="NoSpacing"/>
          </w:pPr>
        </w:p>
        <w:p w14:paraId="7EF560F4" w14:textId="77777777" w:rsidR="004634E2" w:rsidRDefault="004634E2" w:rsidP="004634E2">
          <w:pPr>
            <w:pStyle w:val="NoSpacing"/>
          </w:pPr>
        </w:p>
        <w:p w14:paraId="26956BE6" w14:textId="77777777" w:rsidR="004634E2" w:rsidRDefault="004634E2" w:rsidP="004634E2">
          <w:pPr>
            <w:pStyle w:val="NoSpacing"/>
          </w:pPr>
        </w:p>
        <w:p w14:paraId="4D5928C0" w14:textId="77777777" w:rsidR="004634E2" w:rsidRDefault="004634E2" w:rsidP="004634E2">
          <w:pPr>
            <w:pStyle w:val="NoSpacing"/>
          </w:pPr>
        </w:p>
        <w:p w14:paraId="707D318D" w14:textId="77777777" w:rsidR="004634E2" w:rsidRDefault="004634E2" w:rsidP="004634E2">
          <w:pPr>
            <w:pStyle w:val="NoSpacing"/>
          </w:pPr>
        </w:p>
        <w:p w14:paraId="0DE2EC55" w14:textId="77777777" w:rsidR="004634E2" w:rsidRDefault="004634E2" w:rsidP="004634E2">
          <w:pPr>
            <w:pStyle w:val="NoSpacing"/>
          </w:pPr>
        </w:p>
        <w:p w14:paraId="559120F7" w14:textId="77777777" w:rsidR="004634E2" w:rsidRDefault="004634E2" w:rsidP="004634E2">
          <w:pPr>
            <w:pStyle w:val="NoSpacing"/>
          </w:pPr>
        </w:p>
        <w:p w14:paraId="3BAA8463" w14:textId="77777777" w:rsidR="00822771" w:rsidRDefault="00822771" w:rsidP="004634E2">
          <w:pPr>
            <w:pStyle w:val="Subtitle"/>
          </w:pPr>
        </w:p>
        <w:p w14:paraId="17A5AFF2" w14:textId="77777777" w:rsidR="00822771" w:rsidRPr="00822771" w:rsidRDefault="00822771" w:rsidP="00822771">
          <w:pPr>
            <w:sectPr w:rsidR="00822771" w:rsidRPr="00822771" w:rsidSect="003A25FC">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4A5B928F" w14:textId="77777777" w:rsidR="00822771" w:rsidRPr="004634E2" w:rsidRDefault="00822771" w:rsidP="004634E2">
          <w:pPr>
            <w:pStyle w:val="Subtitle"/>
          </w:pPr>
          <w:r w:rsidRPr="004634E2">
            <w:lastRenderedPageBreak/>
            <w:t>Michael Mammosser</w:t>
          </w:r>
        </w:p>
        <w:p w14:paraId="361241E8" w14:textId="77777777" w:rsidR="00822771" w:rsidRPr="004634E2" w:rsidRDefault="00822771" w:rsidP="004634E2">
          <w:pPr>
            <w:pStyle w:val="Subtitle"/>
          </w:pPr>
          <w:r w:rsidRPr="004634E2">
            <w:t>Gregory Caldwell</w:t>
          </w:r>
        </w:p>
        <w:p w14:paraId="75771F78" w14:textId="77777777" w:rsidR="00822771" w:rsidRPr="004634E2" w:rsidRDefault="00822771" w:rsidP="004634E2">
          <w:pPr>
            <w:pStyle w:val="Subtitle"/>
          </w:pPr>
          <w:r w:rsidRPr="004634E2">
            <w:t>Andrew DiBiasio</w:t>
          </w:r>
        </w:p>
        <w:p w14:paraId="75FF35A7" w14:textId="77777777" w:rsidR="00822771" w:rsidRPr="004634E2" w:rsidRDefault="00822771" w:rsidP="004634E2">
          <w:pPr>
            <w:pStyle w:val="Subtitle"/>
            <w:jc w:val="right"/>
          </w:pPr>
          <w:r w:rsidRPr="004634E2">
            <w:lastRenderedPageBreak/>
            <w:t>91.462 GUI Programing II</w:t>
          </w:r>
        </w:p>
        <w:p w14:paraId="5ABA39A2" w14:textId="77777777" w:rsidR="00822771" w:rsidRPr="004634E2" w:rsidRDefault="00822771" w:rsidP="004634E2">
          <w:pPr>
            <w:pStyle w:val="Subtitle"/>
            <w:jc w:val="right"/>
          </w:pPr>
          <w:r w:rsidRPr="004634E2">
            <w:t>Professor Jesse Heines</w:t>
          </w:r>
        </w:p>
        <w:p w14:paraId="3541E055" w14:textId="4F1561C1" w:rsidR="004634E2" w:rsidRPr="004634E2" w:rsidRDefault="00DA4EB8" w:rsidP="004634E2">
          <w:pPr>
            <w:pStyle w:val="Subtitle"/>
            <w:jc w:val="right"/>
            <w:sectPr w:rsidR="004634E2" w:rsidRPr="004634E2" w:rsidSect="003A25FC">
              <w:type w:val="continuous"/>
              <w:pgSz w:w="12240" w:h="15840"/>
              <w:pgMar w:top="1440" w:right="1440" w:bottom="1440" w:left="1440" w:header="720" w:footer="720" w:gutter="0"/>
              <w:pgNumType w:start="0"/>
              <w:cols w:num="2" w:space="720"/>
              <w:titlePg/>
              <w:docGrid w:linePitch="360"/>
            </w:sectPr>
          </w:pPr>
          <w:r>
            <w:t xml:space="preserve">March </w:t>
          </w:r>
          <w:r w:rsidR="00602D22">
            <w:t>10</w:t>
          </w:r>
          <w:r>
            <w:t>th</w:t>
          </w:r>
          <w:r w:rsidR="004634E2">
            <w:t>, 2015</w:t>
          </w:r>
        </w:p>
        <w:sdt>
          <w:sdtPr>
            <w:rPr>
              <w:rFonts w:eastAsiaTheme="minorHAnsi" w:cstheme="minorBidi"/>
              <w:b w:val="0"/>
              <w:bCs w:val="0"/>
              <w:color w:val="auto"/>
              <w:sz w:val="24"/>
              <w:szCs w:val="22"/>
              <w:lang w:eastAsia="en-US"/>
            </w:rPr>
            <w:id w:val="-1369451533"/>
            <w:docPartObj>
              <w:docPartGallery w:val="Table of Contents"/>
              <w:docPartUnique/>
            </w:docPartObj>
          </w:sdtPr>
          <w:sdtEndPr>
            <w:rPr>
              <w:noProof/>
            </w:rPr>
          </w:sdtEndPr>
          <w:sdtContent>
            <w:p w14:paraId="3B47E69C" w14:textId="77777777" w:rsidR="003A0B34" w:rsidRDefault="003A0B34">
              <w:pPr>
                <w:pStyle w:val="TOCHeading"/>
              </w:pPr>
              <w:r>
                <w:t>Table of Contents</w:t>
              </w:r>
            </w:p>
            <w:p w14:paraId="7FC3CA4F" w14:textId="77777777" w:rsidR="00464236" w:rsidRDefault="003A0B34">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413794487" w:history="1">
                <w:r w:rsidR="00464236" w:rsidRPr="00281280">
                  <w:rPr>
                    <w:rStyle w:val="Hyperlink"/>
                    <w:noProof/>
                  </w:rPr>
                  <w:t>Review Goals</w:t>
                </w:r>
                <w:r w:rsidR="00464236">
                  <w:rPr>
                    <w:noProof/>
                    <w:webHidden/>
                  </w:rPr>
                  <w:tab/>
                </w:r>
                <w:r w:rsidR="00464236">
                  <w:rPr>
                    <w:noProof/>
                    <w:webHidden/>
                  </w:rPr>
                  <w:fldChar w:fldCharType="begin"/>
                </w:r>
                <w:r w:rsidR="00464236">
                  <w:rPr>
                    <w:noProof/>
                    <w:webHidden/>
                  </w:rPr>
                  <w:instrText xml:space="preserve"> PAGEREF _Toc413794487 \h </w:instrText>
                </w:r>
                <w:r w:rsidR="00464236">
                  <w:rPr>
                    <w:noProof/>
                    <w:webHidden/>
                  </w:rPr>
                </w:r>
                <w:r w:rsidR="00464236">
                  <w:rPr>
                    <w:noProof/>
                    <w:webHidden/>
                  </w:rPr>
                  <w:fldChar w:fldCharType="separate"/>
                </w:r>
                <w:r w:rsidR="00464236">
                  <w:rPr>
                    <w:noProof/>
                    <w:webHidden/>
                  </w:rPr>
                  <w:t>1</w:t>
                </w:r>
                <w:r w:rsidR="00464236">
                  <w:rPr>
                    <w:noProof/>
                    <w:webHidden/>
                  </w:rPr>
                  <w:fldChar w:fldCharType="end"/>
                </w:r>
              </w:hyperlink>
            </w:p>
            <w:p w14:paraId="15354485" w14:textId="77777777" w:rsidR="00464236" w:rsidRDefault="00464236">
              <w:pPr>
                <w:pStyle w:val="TOC1"/>
                <w:tabs>
                  <w:tab w:val="right" w:leader="dot" w:pos="8630"/>
                </w:tabs>
                <w:rPr>
                  <w:rFonts w:asciiTheme="minorHAnsi" w:eastAsiaTheme="minorEastAsia" w:hAnsiTheme="minorHAnsi"/>
                  <w:noProof/>
                  <w:sz w:val="22"/>
                </w:rPr>
              </w:pPr>
              <w:hyperlink w:anchor="_Toc413794488" w:history="1">
                <w:r w:rsidRPr="00281280">
                  <w:rPr>
                    <w:rStyle w:val="Hyperlink"/>
                    <w:noProof/>
                  </w:rPr>
                  <w:t>Current Features</w:t>
                </w:r>
                <w:r>
                  <w:rPr>
                    <w:noProof/>
                    <w:webHidden/>
                  </w:rPr>
                  <w:tab/>
                </w:r>
                <w:r>
                  <w:rPr>
                    <w:noProof/>
                    <w:webHidden/>
                  </w:rPr>
                  <w:fldChar w:fldCharType="begin"/>
                </w:r>
                <w:r>
                  <w:rPr>
                    <w:noProof/>
                    <w:webHidden/>
                  </w:rPr>
                  <w:instrText xml:space="preserve"> PAGEREF _Toc413794488 \h </w:instrText>
                </w:r>
                <w:r>
                  <w:rPr>
                    <w:noProof/>
                    <w:webHidden/>
                  </w:rPr>
                </w:r>
                <w:r>
                  <w:rPr>
                    <w:noProof/>
                    <w:webHidden/>
                  </w:rPr>
                  <w:fldChar w:fldCharType="separate"/>
                </w:r>
                <w:r>
                  <w:rPr>
                    <w:noProof/>
                    <w:webHidden/>
                  </w:rPr>
                  <w:t>3</w:t>
                </w:r>
                <w:r>
                  <w:rPr>
                    <w:noProof/>
                    <w:webHidden/>
                  </w:rPr>
                  <w:fldChar w:fldCharType="end"/>
                </w:r>
              </w:hyperlink>
            </w:p>
            <w:p w14:paraId="379253B2" w14:textId="77777777" w:rsidR="00464236" w:rsidRDefault="00464236">
              <w:pPr>
                <w:pStyle w:val="TOC1"/>
                <w:tabs>
                  <w:tab w:val="right" w:leader="dot" w:pos="8630"/>
                </w:tabs>
                <w:rPr>
                  <w:rFonts w:asciiTheme="minorHAnsi" w:eastAsiaTheme="minorEastAsia" w:hAnsiTheme="minorHAnsi"/>
                  <w:noProof/>
                  <w:sz w:val="22"/>
                </w:rPr>
              </w:pPr>
              <w:hyperlink w:anchor="_Toc413794489" w:history="1">
                <w:r w:rsidRPr="00281280">
                  <w:rPr>
                    <w:rStyle w:val="Hyperlink"/>
                    <w:noProof/>
                  </w:rPr>
                  <w:t>New Issues</w:t>
                </w:r>
                <w:r>
                  <w:rPr>
                    <w:noProof/>
                    <w:webHidden/>
                  </w:rPr>
                  <w:tab/>
                </w:r>
                <w:r>
                  <w:rPr>
                    <w:noProof/>
                    <w:webHidden/>
                  </w:rPr>
                  <w:fldChar w:fldCharType="begin"/>
                </w:r>
                <w:r>
                  <w:rPr>
                    <w:noProof/>
                    <w:webHidden/>
                  </w:rPr>
                  <w:instrText xml:space="preserve"> PAGEREF _Toc413794489 \h </w:instrText>
                </w:r>
                <w:r>
                  <w:rPr>
                    <w:noProof/>
                    <w:webHidden/>
                  </w:rPr>
                </w:r>
                <w:r>
                  <w:rPr>
                    <w:noProof/>
                    <w:webHidden/>
                  </w:rPr>
                  <w:fldChar w:fldCharType="separate"/>
                </w:r>
                <w:r>
                  <w:rPr>
                    <w:noProof/>
                    <w:webHidden/>
                  </w:rPr>
                  <w:t>3</w:t>
                </w:r>
                <w:r>
                  <w:rPr>
                    <w:noProof/>
                    <w:webHidden/>
                  </w:rPr>
                  <w:fldChar w:fldCharType="end"/>
                </w:r>
              </w:hyperlink>
            </w:p>
            <w:p w14:paraId="03A1A20B" w14:textId="77777777" w:rsidR="00464236" w:rsidRDefault="00464236">
              <w:pPr>
                <w:pStyle w:val="TOC1"/>
                <w:tabs>
                  <w:tab w:val="right" w:leader="dot" w:pos="8630"/>
                </w:tabs>
                <w:rPr>
                  <w:rFonts w:asciiTheme="minorHAnsi" w:eastAsiaTheme="minorEastAsia" w:hAnsiTheme="minorHAnsi"/>
                  <w:noProof/>
                  <w:sz w:val="22"/>
                </w:rPr>
              </w:pPr>
              <w:hyperlink w:anchor="_Toc413794490" w:history="1">
                <w:r w:rsidRPr="00281280">
                  <w:rPr>
                    <w:rStyle w:val="Hyperlink"/>
                    <w:rFonts w:eastAsia="Times New Roman"/>
                    <w:noProof/>
                  </w:rPr>
                  <w:t>Contingency plans</w:t>
                </w:r>
                <w:r>
                  <w:rPr>
                    <w:noProof/>
                    <w:webHidden/>
                  </w:rPr>
                  <w:tab/>
                </w:r>
                <w:r>
                  <w:rPr>
                    <w:noProof/>
                    <w:webHidden/>
                  </w:rPr>
                  <w:fldChar w:fldCharType="begin"/>
                </w:r>
                <w:r>
                  <w:rPr>
                    <w:noProof/>
                    <w:webHidden/>
                  </w:rPr>
                  <w:instrText xml:space="preserve"> PAGEREF _Toc413794490 \h </w:instrText>
                </w:r>
                <w:r>
                  <w:rPr>
                    <w:noProof/>
                    <w:webHidden/>
                  </w:rPr>
                </w:r>
                <w:r>
                  <w:rPr>
                    <w:noProof/>
                    <w:webHidden/>
                  </w:rPr>
                  <w:fldChar w:fldCharType="separate"/>
                </w:r>
                <w:r>
                  <w:rPr>
                    <w:noProof/>
                    <w:webHidden/>
                  </w:rPr>
                  <w:t>4</w:t>
                </w:r>
                <w:r>
                  <w:rPr>
                    <w:noProof/>
                    <w:webHidden/>
                  </w:rPr>
                  <w:fldChar w:fldCharType="end"/>
                </w:r>
              </w:hyperlink>
            </w:p>
            <w:p w14:paraId="6AD23352" w14:textId="77777777" w:rsidR="00464236" w:rsidRDefault="00464236">
              <w:pPr>
                <w:pStyle w:val="TOC1"/>
                <w:tabs>
                  <w:tab w:val="right" w:leader="dot" w:pos="8630"/>
                </w:tabs>
                <w:rPr>
                  <w:rFonts w:asciiTheme="minorHAnsi" w:eastAsiaTheme="minorEastAsia" w:hAnsiTheme="minorHAnsi"/>
                  <w:noProof/>
                  <w:sz w:val="22"/>
                </w:rPr>
              </w:pPr>
              <w:hyperlink w:anchor="_Toc413794491" w:history="1">
                <w:r w:rsidRPr="00281280">
                  <w:rPr>
                    <w:rStyle w:val="Hyperlink"/>
                    <w:rFonts w:eastAsia="Times New Roman"/>
                    <w:noProof/>
                  </w:rPr>
                  <w:t>Set Final look and Feel</w:t>
                </w:r>
                <w:r>
                  <w:rPr>
                    <w:noProof/>
                    <w:webHidden/>
                  </w:rPr>
                  <w:tab/>
                </w:r>
                <w:r>
                  <w:rPr>
                    <w:noProof/>
                    <w:webHidden/>
                  </w:rPr>
                  <w:fldChar w:fldCharType="begin"/>
                </w:r>
                <w:r>
                  <w:rPr>
                    <w:noProof/>
                    <w:webHidden/>
                  </w:rPr>
                  <w:instrText xml:space="preserve"> PAGEREF _Toc413794491 \h </w:instrText>
                </w:r>
                <w:r>
                  <w:rPr>
                    <w:noProof/>
                    <w:webHidden/>
                  </w:rPr>
                </w:r>
                <w:r>
                  <w:rPr>
                    <w:noProof/>
                    <w:webHidden/>
                  </w:rPr>
                  <w:fldChar w:fldCharType="separate"/>
                </w:r>
                <w:r>
                  <w:rPr>
                    <w:noProof/>
                    <w:webHidden/>
                  </w:rPr>
                  <w:t>4</w:t>
                </w:r>
                <w:r>
                  <w:rPr>
                    <w:noProof/>
                    <w:webHidden/>
                  </w:rPr>
                  <w:fldChar w:fldCharType="end"/>
                </w:r>
              </w:hyperlink>
            </w:p>
            <w:p w14:paraId="1D07BAE4" w14:textId="77777777" w:rsidR="00464236" w:rsidRDefault="00464236">
              <w:pPr>
                <w:pStyle w:val="TOC1"/>
                <w:tabs>
                  <w:tab w:val="right" w:leader="dot" w:pos="8630"/>
                </w:tabs>
                <w:rPr>
                  <w:rFonts w:asciiTheme="minorHAnsi" w:eastAsiaTheme="minorEastAsia" w:hAnsiTheme="minorHAnsi"/>
                  <w:noProof/>
                  <w:sz w:val="22"/>
                </w:rPr>
              </w:pPr>
              <w:hyperlink w:anchor="_Toc413794492" w:history="1">
                <w:r w:rsidRPr="00281280">
                  <w:rPr>
                    <w:rStyle w:val="Hyperlink"/>
                    <w:rFonts w:eastAsia="Times New Roman"/>
                    <w:noProof/>
                  </w:rPr>
                  <w:t>Provide clear overall picture of where things stand right now</w:t>
                </w:r>
                <w:r>
                  <w:rPr>
                    <w:noProof/>
                    <w:webHidden/>
                  </w:rPr>
                  <w:tab/>
                </w:r>
                <w:r>
                  <w:rPr>
                    <w:noProof/>
                    <w:webHidden/>
                  </w:rPr>
                  <w:fldChar w:fldCharType="begin"/>
                </w:r>
                <w:r>
                  <w:rPr>
                    <w:noProof/>
                    <w:webHidden/>
                  </w:rPr>
                  <w:instrText xml:space="preserve"> PAGEREF _Toc413794492 \h </w:instrText>
                </w:r>
                <w:r>
                  <w:rPr>
                    <w:noProof/>
                    <w:webHidden/>
                  </w:rPr>
                </w:r>
                <w:r>
                  <w:rPr>
                    <w:noProof/>
                    <w:webHidden/>
                  </w:rPr>
                  <w:fldChar w:fldCharType="separate"/>
                </w:r>
                <w:r>
                  <w:rPr>
                    <w:noProof/>
                    <w:webHidden/>
                  </w:rPr>
                  <w:t>4</w:t>
                </w:r>
                <w:r>
                  <w:rPr>
                    <w:noProof/>
                    <w:webHidden/>
                  </w:rPr>
                  <w:fldChar w:fldCharType="end"/>
                </w:r>
              </w:hyperlink>
            </w:p>
            <w:p w14:paraId="4C997819" w14:textId="77777777" w:rsidR="00464236" w:rsidRDefault="00464236">
              <w:pPr>
                <w:pStyle w:val="TOC1"/>
                <w:tabs>
                  <w:tab w:val="right" w:leader="dot" w:pos="8630"/>
                </w:tabs>
                <w:rPr>
                  <w:rFonts w:asciiTheme="minorHAnsi" w:eastAsiaTheme="minorEastAsia" w:hAnsiTheme="minorHAnsi"/>
                  <w:noProof/>
                  <w:sz w:val="22"/>
                </w:rPr>
              </w:pPr>
              <w:hyperlink w:anchor="_Toc413794493" w:history="1">
                <w:r w:rsidRPr="00281280">
                  <w:rPr>
                    <w:rStyle w:val="Hyperlink"/>
                    <w:noProof/>
                  </w:rPr>
                  <w:t>Schedule</w:t>
                </w:r>
                <w:r>
                  <w:rPr>
                    <w:noProof/>
                    <w:webHidden/>
                  </w:rPr>
                  <w:tab/>
                </w:r>
                <w:r>
                  <w:rPr>
                    <w:noProof/>
                    <w:webHidden/>
                  </w:rPr>
                  <w:fldChar w:fldCharType="begin"/>
                </w:r>
                <w:r>
                  <w:rPr>
                    <w:noProof/>
                    <w:webHidden/>
                  </w:rPr>
                  <w:instrText xml:space="preserve"> PAGEREF _Toc413794493 \h </w:instrText>
                </w:r>
                <w:r>
                  <w:rPr>
                    <w:noProof/>
                    <w:webHidden/>
                  </w:rPr>
                </w:r>
                <w:r>
                  <w:rPr>
                    <w:noProof/>
                    <w:webHidden/>
                  </w:rPr>
                  <w:fldChar w:fldCharType="separate"/>
                </w:r>
                <w:r>
                  <w:rPr>
                    <w:noProof/>
                    <w:webHidden/>
                  </w:rPr>
                  <w:t>4</w:t>
                </w:r>
                <w:r>
                  <w:rPr>
                    <w:noProof/>
                    <w:webHidden/>
                  </w:rPr>
                  <w:fldChar w:fldCharType="end"/>
                </w:r>
              </w:hyperlink>
            </w:p>
            <w:p w14:paraId="46A098BB" w14:textId="77777777" w:rsidR="003A0B34" w:rsidRDefault="003A0B34">
              <w:r>
                <w:rPr>
                  <w:b/>
                  <w:bCs/>
                  <w:noProof/>
                </w:rPr>
                <w:fldChar w:fldCharType="end"/>
              </w:r>
            </w:p>
          </w:sdtContent>
        </w:sdt>
        <w:p w14:paraId="1A102423" w14:textId="0E9582D7" w:rsidR="00CC3947" w:rsidRDefault="00E37622" w:rsidP="004634E2">
          <w:pPr>
            <w:pStyle w:val="NoSpacing"/>
          </w:pPr>
        </w:p>
        <w:customXmlInsRangeStart w:id="8" w:author="Michael Mammosser" w:date="2015-02-13T19:58:00Z"/>
      </w:sdtContent>
    </w:sdt>
    <w:customXmlInsRangeEnd w:id="8"/>
    <w:p w14:paraId="78472342" w14:textId="77777777" w:rsidR="00822771" w:rsidRDefault="00822771" w:rsidP="004634E2">
      <w:pPr>
        <w:pStyle w:val="NoSpacing"/>
      </w:pPr>
    </w:p>
    <w:p w14:paraId="5C20A54B" w14:textId="77777777" w:rsidR="00822771" w:rsidRDefault="00822771" w:rsidP="004634E2">
      <w:pPr>
        <w:pStyle w:val="NoSpacing"/>
      </w:pPr>
    </w:p>
    <w:p w14:paraId="6B721412" w14:textId="77777777" w:rsidR="00822771" w:rsidRDefault="00822771" w:rsidP="004634E2">
      <w:pPr>
        <w:pStyle w:val="NoSpacing"/>
      </w:pPr>
    </w:p>
    <w:p w14:paraId="1278F0FA" w14:textId="77777777" w:rsidR="00822771" w:rsidRDefault="00822771" w:rsidP="004634E2">
      <w:pPr>
        <w:pStyle w:val="NoSpacing"/>
      </w:pPr>
    </w:p>
    <w:p w14:paraId="44C152CE" w14:textId="77777777" w:rsidR="00822771" w:rsidRDefault="00822771" w:rsidP="004634E2">
      <w:pPr>
        <w:pStyle w:val="NoSpacing"/>
      </w:pPr>
    </w:p>
    <w:p w14:paraId="47927437" w14:textId="77777777" w:rsidR="003D7452" w:rsidRDefault="003D7452" w:rsidP="004634E2">
      <w:pPr>
        <w:pStyle w:val="NoSpacing"/>
      </w:pPr>
    </w:p>
    <w:p w14:paraId="5881317A" w14:textId="77777777" w:rsidR="00822771" w:rsidRDefault="00822771" w:rsidP="004634E2">
      <w:pPr>
        <w:pStyle w:val="NoSpacing"/>
      </w:pPr>
    </w:p>
    <w:p w14:paraId="6F540ACE" w14:textId="77777777" w:rsidR="003A0B34" w:rsidRDefault="003A0B34" w:rsidP="004634E2">
      <w:pPr>
        <w:pStyle w:val="NoSpacing"/>
      </w:pPr>
    </w:p>
    <w:p w14:paraId="062F79D9" w14:textId="77777777" w:rsidR="003A0B34" w:rsidRDefault="003A0B34" w:rsidP="004634E2">
      <w:pPr>
        <w:pStyle w:val="NoSpacing"/>
      </w:pPr>
    </w:p>
    <w:p w14:paraId="66623ACB" w14:textId="77777777" w:rsidR="003A0B34" w:rsidRDefault="003A0B34" w:rsidP="004634E2">
      <w:pPr>
        <w:pStyle w:val="NoSpacing"/>
      </w:pPr>
    </w:p>
    <w:p w14:paraId="1BE1E801" w14:textId="77777777" w:rsidR="002301CA" w:rsidRDefault="002301CA" w:rsidP="004634E2">
      <w:pPr>
        <w:pStyle w:val="NoSpacing"/>
      </w:pPr>
    </w:p>
    <w:p w14:paraId="7289CBA1" w14:textId="77777777" w:rsidR="002301CA" w:rsidRDefault="002301CA" w:rsidP="004634E2">
      <w:pPr>
        <w:pStyle w:val="NoSpacing"/>
      </w:pPr>
    </w:p>
    <w:p w14:paraId="2B55E35D" w14:textId="77777777" w:rsidR="002301CA" w:rsidRDefault="002301CA" w:rsidP="004634E2">
      <w:pPr>
        <w:pStyle w:val="NoSpacing"/>
      </w:pPr>
    </w:p>
    <w:p w14:paraId="190034A3" w14:textId="77777777" w:rsidR="002301CA" w:rsidRDefault="002301CA" w:rsidP="004634E2">
      <w:pPr>
        <w:pStyle w:val="NoSpacing"/>
      </w:pPr>
    </w:p>
    <w:p w14:paraId="37F0207D" w14:textId="77777777" w:rsidR="002301CA" w:rsidRDefault="002301CA" w:rsidP="004634E2">
      <w:pPr>
        <w:pStyle w:val="NoSpacing"/>
      </w:pPr>
    </w:p>
    <w:p w14:paraId="121B3BFF" w14:textId="77777777" w:rsidR="002301CA" w:rsidRDefault="002301CA" w:rsidP="004634E2">
      <w:pPr>
        <w:pStyle w:val="NoSpacing"/>
      </w:pPr>
    </w:p>
    <w:p w14:paraId="39D95E49" w14:textId="77777777" w:rsidR="002301CA" w:rsidRDefault="002301CA" w:rsidP="004634E2">
      <w:pPr>
        <w:pStyle w:val="NoSpacing"/>
      </w:pPr>
    </w:p>
    <w:p w14:paraId="6302D648" w14:textId="77777777" w:rsidR="002301CA" w:rsidRDefault="002301CA" w:rsidP="004634E2">
      <w:pPr>
        <w:pStyle w:val="NoSpacing"/>
      </w:pPr>
    </w:p>
    <w:p w14:paraId="7EE37818" w14:textId="77777777" w:rsidR="002301CA" w:rsidRDefault="002301CA" w:rsidP="004634E2">
      <w:pPr>
        <w:pStyle w:val="NoSpacing"/>
      </w:pPr>
    </w:p>
    <w:p w14:paraId="77833F28" w14:textId="77777777" w:rsidR="002301CA" w:rsidRDefault="002301CA" w:rsidP="004634E2">
      <w:pPr>
        <w:pStyle w:val="NoSpacing"/>
      </w:pPr>
    </w:p>
    <w:p w14:paraId="011AC6EA" w14:textId="77777777" w:rsidR="002301CA" w:rsidRDefault="002301CA" w:rsidP="004634E2">
      <w:pPr>
        <w:pStyle w:val="NoSpacing"/>
      </w:pPr>
    </w:p>
    <w:p w14:paraId="61766A17" w14:textId="77777777" w:rsidR="003A0B34" w:rsidRDefault="003A0B34" w:rsidP="004634E2">
      <w:pPr>
        <w:pStyle w:val="NoSpacing"/>
      </w:pPr>
    </w:p>
    <w:p w14:paraId="16D0E739" w14:textId="77777777" w:rsidR="003A0B34" w:rsidRDefault="003A0B34" w:rsidP="004634E2">
      <w:pPr>
        <w:pStyle w:val="NoSpacing"/>
      </w:pPr>
    </w:p>
    <w:p w14:paraId="67433AA4" w14:textId="77777777" w:rsidR="003A0B34" w:rsidRDefault="003A0B34" w:rsidP="004634E2">
      <w:pPr>
        <w:pStyle w:val="NoSpacing"/>
      </w:pPr>
    </w:p>
    <w:p w14:paraId="192D839E" w14:textId="77777777" w:rsidR="004634E2" w:rsidRDefault="004634E2"/>
    <w:p w14:paraId="5FD3AB57" w14:textId="77777777" w:rsidR="002301CA" w:rsidRDefault="002301CA" w:rsidP="002301CA">
      <w:pPr>
        <w:pStyle w:val="Heading1"/>
        <w:rPr>
          <w:sz w:val="48"/>
        </w:rPr>
      </w:pPr>
      <w:bookmarkStart w:id="9" w:name="_Toc411175823"/>
      <w:bookmarkStart w:id="10" w:name="_Toc413794487"/>
      <w:r>
        <w:rPr>
          <w:color w:val="366091"/>
          <w:sz w:val="29"/>
          <w:szCs w:val="29"/>
        </w:rPr>
        <w:lastRenderedPageBreak/>
        <w:t>Review Goals</w:t>
      </w:r>
      <w:bookmarkEnd w:id="10"/>
    </w:p>
    <w:p w14:paraId="5661128E" w14:textId="77777777" w:rsidR="002301CA" w:rsidRDefault="002301CA" w:rsidP="002301CA">
      <w:r>
        <w:t>Our main goals for the alpha release were as follows:</w:t>
      </w:r>
    </w:p>
    <w:p w14:paraId="6511A547" w14:textId="77777777" w:rsidR="002301CA" w:rsidRPr="002301CA" w:rsidRDefault="002301CA" w:rsidP="002301CA">
      <w:pPr>
        <w:pStyle w:val="ListParagraph"/>
        <w:numPr>
          <w:ilvl w:val="0"/>
          <w:numId w:val="25"/>
        </w:numPr>
        <w:rPr>
          <w:rFonts w:ascii="Arial" w:hAnsi="Arial" w:cs="Arial"/>
        </w:rPr>
      </w:pPr>
      <w:r>
        <w:t>Create a comprehensive card database.</w:t>
      </w:r>
    </w:p>
    <w:p w14:paraId="70FE90DF" w14:textId="77777777" w:rsidR="002301CA" w:rsidRPr="002301CA" w:rsidRDefault="002301CA" w:rsidP="002301CA">
      <w:pPr>
        <w:pStyle w:val="ListParagraph"/>
        <w:numPr>
          <w:ilvl w:val="0"/>
          <w:numId w:val="25"/>
        </w:numPr>
        <w:rPr>
          <w:rFonts w:ascii="Arial" w:hAnsi="Arial" w:cs="Arial"/>
        </w:rPr>
      </w:pPr>
      <w:r>
        <w:t>Create a deck database including many of the winning tournament decks.</w:t>
      </w:r>
    </w:p>
    <w:p w14:paraId="7108B36B" w14:textId="77777777" w:rsidR="002301CA" w:rsidRPr="002301CA" w:rsidRDefault="002301CA" w:rsidP="002301CA">
      <w:pPr>
        <w:pStyle w:val="ListParagraph"/>
        <w:numPr>
          <w:ilvl w:val="0"/>
          <w:numId w:val="25"/>
        </w:numPr>
        <w:rPr>
          <w:rFonts w:ascii="Arial" w:hAnsi="Arial" w:cs="Arial"/>
        </w:rPr>
      </w:pPr>
      <w:r>
        <w:t>Create PHP code to connect to the card and deck database.</w:t>
      </w:r>
    </w:p>
    <w:p w14:paraId="75D80C2D" w14:textId="77777777" w:rsidR="002301CA" w:rsidRPr="002301CA" w:rsidRDefault="002301CA" w:rsidP="002301CA">
      <w:pPr>
        <w:pStyle w:val="ListParagraph"/>
        <w:numPr>
          <w:ilvl w:val="0"/>
          <w:numId w:val="25"/>
        </w:numPr>
        <w:rPr>
          <w:rFonts w:ascii="Arial" w:hAnsi="Arial" w:cs="Arial"/>
        </w:rPr>
      </w:pPr>
      <w:r>
        <w:t>Create an alpha version of the universal style.css.</w:t>
      </w:r>
    </w:p>
    <w:p w14:paraId="7C58015F" w14:textId="77777777" w:rsidR="002301CA" w:rsidRPr="002301CA" w:rsidRDefault="002301CA" w:rsidP="002301CA">
      <w:pPr>
        <w:pStyle w:val="ListParagraph"/>
        <w:numPr>
          <w:ilvl w:val="0"/>
          <w:numId w:val="25"/>
        </w:numPr>
        <w:rPr>
          <w:rFonts w:ascii="Arial" w:hAnsi="Arial" w:cs="Arial"/>
        </w:rPr>
      </w:pPr>
      <w:r>
        <w:t>Create an alpha version of the mana_selector.html.</w:t>
      </w:r>
    </w:p>
    <w:p w14:paraId="5739906C" w14:textId="77777777" w:rsidR="002301CA" w:rsidRPr="002301CA" w:rsidRDefault="002301CA" w:rsidP="002301CA">
      <w:pPr>
        <w:pStyle w:val="ListParagraph"/>
        <w:numPr>
          <w:ilvl w:val="0"/>
          <w:numId w:val="25"/>
        </w:numPr>
        <w:rPr>
          <w:rFonts w:ascii="Arial" w:hAnsi="Arial" w:cs="Arial"/>
        </w:rPr>
      </w:pPr>
      <w:r>
        <w:t>Create an alpha version of the main.html.</w:t>
      </w:r>
    </w:p>
    <w:p w14:paraId="56666343" w14:textId="77777777" w:rsidR="002301CA" w:rsidRPr="002301CA" w:rsidRDefault="002301CA" w:rsidP="002301CA">
      <w:pPr>
        <w:pStyle w:val="ListParagraph"/>
        <w:numPr>
          <w:ilvl w:val="0"/>
          <w:numId w:val="25"/>
        </w:numPr>
        <w:rPr>
          <w:rFonts w:ascii="Arial" w:hAnsi="Arial" w:cs="Arial"/>
        </w:rPr>
      </w:pPr>
      <w:r>
        <w:t>Create an alpha version of the decks.php.</w:t>
      </w:r>
    </w:p>
    <w:p w14:paraId="30FAEDFD" w14:textId="77777777" w:rsidR="002301CA" w:rsidRPr="002301CA" w:rsidRDefault="002301CA" w:rsidP="002301CA">
      <w:pPr>
        <w:pStyle w:val="ListParagraph"/>
        <w:numPr>
          <w:ilvl w:val="0"/>
          <w:numId w:val="25"/>
        </w:numPr>
        <w:rPr>
          <w:rFonts w:ascii="Arial" w:hAnsi="Arial" w:cs="Arial"/>
        </w:rPr>
      </w:pPr>
      <w:r>
        <w:t>Create an alpha version of the cards.php.</w:t>
      </w:r>
    </w:p>
    <w:p w14:paraId="2588C4ED" w14:textId="77777777" w:rsidR="002301CA" w:rsidRPr="002301CA" w:rsidRDefault="002301CA" w:rsidP="002301CA">
      <w:pPr>
        <w:pStyle w:val="ListParagraph"/>
        <w:numPr>
          <w:ilvl w:val="0"/>
          <w:numId w:val="25"/>
        </w:numPr>
        <w:rPr>
          <w:rFonts w:ascii="Arial" w:hAnsi="Arial" w:cs="Arial"/>
        </w:rPr>
      </w:pPr>
      <w:r>
        <w:t>Run user tests on the alpha page before submitting the project.</w:t>
      </w:r>
    </w:p>
    <w:p w14:paraId="0AF76C8D" w14:textId="69522C4F" w:rsidR="002301CA" w:rsidRDefault="002301CA" w:rsidP="002301CA">
      <w:pPr>
        <w:rPr>
          <w:rFonts w:cs="Times New Roman"/>
        </w:rPr>
      </w:pPr>
      <w:r>
        <w:t xml:space="preserve">We were able to populate the card database using an external JSON file, as well as create a deck database by using a web crawler to search </w:t>
      </w:r>
      <w:r w:rsidRPr="002301CA">
        <w:t>http://magic.wizards.com/</w:t>
      </w:r>
      <w:r>
        <w:t xml:space="preserve"> for deck and card names. While the card database is currently fully populated, the deck database is not and we are currently in the process of running a second web crawler on the archives at http://magic.wizards.com/. The code to establish a connection to a database and query the data via PHP was given to us in class. This code was adjusted to work specifically with our tables</w:t>
      </w:r>
      <w:r w:rsidR="00BF0C99">
        <w:t xml:space="preserve">. </w:t>
      </w:r>
      <w:r>
        <w:t xml:space="preserve">We have created a basic styles.css for use on all Mastering Magic pages, but the styling will receive a significant update for the beta build. The mana_selector.html page has been created and is currently used as a temporary home page until a beta version of the main page is completed. We were able to create the cards.php and decks.php pages, which display information about the cards gathered from the databases. </w:t>
      </w:r>
      <w:r>
        <w:lastRenderedPageBreak/>
        <w:t xml:space="preserve">Unfortunately, we were unable to participate in the first round of usability testing due to major bugs with card names and the SQL database. </w:t>
      </w:r>
    </w:p>
    <w:p w14:paraId="510C1664" w14:textId="77777777" w:rsidR="002301CA" w:rsidRDefault="002301CA" w:rsidP="002301CA">
      <w:r>
        <w:t>Our main goals for the beta release are as follows:</w:t>
      </w:r>
    </w:p>
    <w:p w14:paraId="57C3EADF" w14:textId="77777777" w:rsidR="002301CA" w:rsidRPr="002301CA" w:rsidRDefault="002301CA" w:rsidP="002301CA">
      <w:pPr>
        <w:pStyle w:val="ListParagraph"/>
        <w:numPr>
          <w:ilvl w:val="0"/>
          <w:numId w:val="26"/>
        </w:numPr>
        <w:rPr>
          <w:rFonts w:ascii="Arial" w:hAnsi="Arial" w:cs="Arial"/>
        </w:rPr>
      </w:pPr>
      <w:r>
        <w:t>Update styles.css to improve site wide usability.</w:t>
      </w:r>
    </w:p>
    <w:p w14:paraId="1216401C" w14:textId="77777777" w:rsidR="002301CA" w:rsidRPr="002301CA" w:rsidRDefault="002301CA" w:rsidP="002301CA">
      <w:pPr>
        <w:pStyle w:val="ListParagraph"/>
        <w:numPr>
          <w:ilvl w:val="0"/>
          <w:numId w:val="26"/>
        </w:numPr>
        <w:rPr>
          <w:rFonts w:ascii="Arial" w:hAnsi="Arial" w:cs="Arial"/>
        </w:rPr>
      </w:pPr>
      <w:r>
        <w:t>Create a beta version of index.html.</w:t>
      </w:r>
    </w:p>
    <w:p w14:paraId="7AA63681" w14:textId="77777777" w:rsidR="002301CA" w:rsidRPr="002301CA" w:rsidRDefault="002301CA" w:rsidP="002301CA">
      <w:pPr>
        <w:pStyle w:val="ListParagraph"/>
        <w:numPr>
          <w:ilvl w:val="0"/>
          <w:numId w:val="26"/>
        </w:numPr>
        <w:rPr>
          <w:rFonts w:ascii="Arial" w:hAnsi="Arial" w:cs="Arial"/>
        </w:rPr>
      </w:pPr>
      <w:r>
        <w:t>Update the design of decks.php to better show multiple deck results.</w:t>
      </w:r>
    </w:p>
    <w:p w14:paraId="5585E5E1" w14:textId="77777777" w:rsidR="002301CA" w:rsidRPr="002301CA" w:rsidRDefault="002301CA" w:rsidP="002301CA">
      <w:pPr>
        <w:pStyle w:val="ListParagraph"/>
        <w:numPr>
          <w:ilvl w:val="0"/>
          <w:numId w:val="26"/>
        </w:numPr>
        <w:rPr>
          <w:rFonts w:ascii="Arial" w:hAnsi="Arial" w:cs="Arial"/>
        </w:rPr>
      </w:pPr>
      <w:r>
        <w:t>Update the design of cards.php to better show card information.</w:t>
      </w:r>
    </w:p>
    <w:p w14:paraId="0CD0BBB0" w14:textId="77777777" w:rsidR="002301CA" w:rsidRPr="002301CA" w:rsidRDefault="002301CA" w:rsidP="002301CA">
      <w:pPr>
        <w:pStyle w:val="ListParagraph"/>
        <w:numPr>
          <w:ilvl w:val="0"/>
          <w:numId w:val="26"/>
        </w:numPr>
        <w:rPr>
          <w:rFonts w:ascii="Arial" w:hAnsi="Arial" w:cs="Arial"/>
        </w:rPr>
      </w:pPr>
      <w:r>
        <w:t>Update the design of cards.php to show statistics with D3.js.</w:t>
      </w:r>
    </w:p>
    <w:p w14:paraId="3EBD0556" w14:textId="77777777" w:rsidR="002301CA" w:rsidRPr="002301CA" w:rsidRDefault="002301CA" w:rsidP="002301CA">
      <w:pPr>
        <w:pStyle w:val="ListParagraph"/>
        <w:numPr>
          <w:ilvl w:val="0"/>
          <w:numId w:val="26"/>
        </w:numPr>
        <w:rPr>
          <w:rFonts w:ascii="Arial" w:hAnsi="Arial" w:cs="Arial"/>
        </w:rPr>
      </w:pPr>
      <w:r>
        <w:t>Update mana_selector.html to have information on each mana type.</w:t>
      </w:r>
    </w:p>
    <w:p w14:paraId="74828922" w14:textId="77777777" w:rsidR="002301CA" w:rsidRPr="002301CA" w:rsidRDefault="002301CA" w:rsidP="002301CA">
      <w:pPr>
        <w:pStyle w:val="ListParagraph"/>
        <w:numPr>
          <w:ilvl w:val="0"/>
          <w:numId w:val="26"/>
        </w:numPr>
        <w:rPr>
          <w:rFonts w:ascii="Arial" w:hAnsi="Arial" w:cs="Arial"/>
        </w:rPr>
      </w:pPr>
      <w:r>
        <w:t>Conduct usability testing on Mastering Magic.</w:t>
      </w:r>
    </w:p>
    <w:p w14:paraId="4ED3D5D6" w14:textId="6F5E33FC" w:rsidR="002301CA" w:rsidRDefault="002301CA" w:rsidP="002301CA">
      <w:pPr>
        <w:rPr>
          <w:rFonts w:cs="Times New Roman"/>
        </w:rPr>
      </w:pPr>
      <w:r>
        <w:t xml:space="preserve">So far we are on track to complete our beta goals. Our main concern with the beta build is styling our website.  The alpha build saw little in the way of styling and many changes will be made. Our beta site will only implement one new major feature, D3.js. This feature will not take </w:t>
      </w:r>
      <w:r w:rsidR="00B846B1">
        <w:t>much</w:t>
      </w:r>
      <w:r>
        <w:t xml:space="preserve"> time to implement due to its thorough documentation and ease of use.  For our beta build, we plan to leave more time for usability testing th</w:t>
      </w:r>
      <w:r w:rsidR="00B846B1">
        <w:t>a</w:t>
      </w:r>
      <w:r>
        <w:t xml:space="preserve">n was left for our alpha build. </w:t>
      </w:r>
    </w:p>
    <w:p w14:paraId="3FF3BB34" w14:textId="0BFD30AD" w:rsidR="002301CA" w:rsidRDefault="002301CA" w:rsidP="002301CA">
      <w:r>
        <w:t>We have withheld some features from our beta build due to time restraints. User logins, comment section</w:t>
      </w:r>
      <w:r w:rsidR="00B846B1">
        <w:t>,</w:t>
      </w:r>
      <w:r>
        <w:t xml:space="preserve"> and deck builder will take too much time to implement and will not be used in any later builds. </w:t>
      </w:r>
    </w:p>
    <w:p w14:paraId="41211CC3" w14:textId="77777777" w:rsidR="00BF0C99" w:rsidRDefault="00BF0C99" w:rsidP="00BF0C99">
      <w:pPr>
        <w:pStyle w:val="Heading1"/>
      </w:pPr>
      <w:bookmarkStart w:id="11" w:name="_Toc413794488"/>
      <w:r>
        <w:lastRenderedPageBreak/>
        <w:t>Current Features</w:t>
      </w:r>
      <w:bookmarkEnd w:id="11"/>
      <w:r>
        <w:t xml:space="preserve"> </w:t>
      </w:r>
    </w:p>
    <w:p w14:paraId="3EBFF094" w14:textId="77777777" w:rsidR="00464236" w:rsidRDefault="00464236" w:rsidP="00464236">
      <w:r>
        <w:t>The alpha build of the site has an all-inclusive card database</w:t>
      </w:r>
      <w:r>
        <w:rPr>
          <w:color w:val="3E4141"/>
        </w:rPr>
        <w:t xml:space="preserve"> </w:t>
      </w:r>
      <w:r>
        <w:t>populated by http:/</w:t>
      </w:r>
      <w:r>
        <w:rPr>
          <w:color w:val="3E4141"/>
        </w:rPr>
        <w:t>/</w:t>
      </w:r>
      <w:r>
        <w:t>mtgjson.com</w:t>
      </w:r>
      <w:r>
        <w:rPr>
          <w:color w:val="3E4141"/>
        </w:rPr>
        <w:t xml:space="preserve">, </w:t>
      </w:r>
      <w:r>
        <w:t>which is used to display card information as well as images of each card. Using this database, the card.php page displays a specific card that the user has searched. The mana_selector page displays each mana color using a carousel. The carousel allows the user to choose multiple mana colors which it posts to the deck.php page. The deck.php page uses the mana colors to query the deck database which contains winning magic decks from http://magic.wizards.com/. The deck.php page currently shows the first result from the query and lists a link to each card and its count in the deck.</w:t>
      </w:r>
    </w:p>
    <w:p w14:paraId="1A86A33C" w14:textId="647D45D7" w:rsidR="003A5C15" w:rsidRDefault="002301CA" w:rsidP="002301CA">
      <w:pPr>
        <w:pStyle w:val="Heading1"/>
      </w:pPr>
      <w:bookmarkStart w:id="12" w:name="_Toc413794489"/>
      <w:r>
        <w:t>New</w:t>
      </w:r>
      <w:r w:rsidR="004535FF">
        <w:t xml:space="preserve"> </w:t>
      </w:r>
      <w:r w:rsidR="003A5C15">
        <w:t>Issues</w:t>
      </w:r>
      <w:bookmarkEnd w:id="12"/>
    </w:p>
    <w:p w14:paraId="70E8959C" w14:textId="77777777" w:rsidR="00BF0C99" w:rsidRPr="00BF0C99" w:rsidRDefault="00BF0C99" w:rsidP="00BF0C99">
      <w:pPr>
        <w:pStyle w:val="ListParagraph"/>
        <w:numPr>
          <w:ilvl w:val="0"/>
          <w:numId w:val="29"/>
        </w:numPr>
        <w:rPr>
          <w:rFonts w:ascii="Arial" w:hAnsi="Arial" w:cs="Arial"/>
        </w:rPr>
      </w:pPr>
      <w:bookmarkStart w:id="13" w:name="_Toc411184274"/>
      <w:bookmarkStart w:id="14" w:name="_Toc413690955"/>
      <w:bookmarkStart w:id="15" w:name="_Toc411175824"/>
      <w:bookmarkEnd w:id="9"/>
      <w:r>
        <w:t xml:space="preserve">A major security issue was discovered involving the string concatenation of SQL statements. To overcome this issue a more secure method of using bind variables will be implemented in future builds. </w:t>
      </w:r>
    </w:p>
    <w:p w14:paraId="199E4241" w14:textId="25C07450" w:rsidR="002301CA" w:rsidRPr="002301CA" w:rsidRDefault="002301CA" w:rsidP="002301CA">
      <w:pPr>
        <w:pStyle w:val="ListParagraph"/>
        <w:numPr>
          <w:ilvl w:val="0"/>
          <w:numId w:val="28"/>
        </w:numPr>
        <w:rPr>
          <w:rFonts w:ascii="Arial" w:hAnsi="Arial" w:cs="Arial"/>
        </w:rPr>
      </w:pPr>
      <w:r w:rsidRPr="002301CA">
        <w:t>The search bar located on the navigation bar only searches the current page, making it useless on the homepage and mana_selector page. In future builds we will either remove it from those pages or redirect the search to the card page.</w:t>
      </w:r>
    </w:p>
    <w:p w14:paraId="6760878F" w14:textId="5D6EEB8B" w:rsidR="002301CA" w:rsidRPr="002301CA" w:rsidRDefault="002301CA" w:rsidP="002301CA">
      <w:pPr>
        <w:pStyle w:val="ListParagraph"/>
        <w:numPr>
          <w:ilvl w:val="0"/>
          <w:numId w:val="28"/>
        </w:numPr>
        <w:rPr>
          <w:rFonts w:ascii="Arial" w:hAnsi="Arial" w:cs="Arial"/>
        </w:rPr>
      </w:pPr>
      <w:r w:rsidRPr="002301CA">
        <w:t xml:space="preserve">Some cards have Unicode characters in their name making it impossible to search for them. In future builds the search bar will reference a json file containing decoded card names as well as </w:t>
      </w:r>
      <w:r w:rsidR="00B846B1">
        <w:t>provide</w:t>
      </w:r>
      <w:r w:rsidRPr="002301CA">
        <w:t xml:space="preserve"> autocomplete functionality.</w:t>
      </w:r>
    </w:p>
    <w:p w14:paraId="7B4DA957" w14:textId="77777777" w:rsidR="002301CA" w:rsidRPr="002301CA" w:rsidRDefault="002301CA" w:rsidP="002301CA">
      <w:pPr>
        <w:pStyle w:val="ListParagraph"/>
        <w:numPr>
          <w:ilvl w:val="0"/>
          <w:numId w:val="28"/>
        </w:numPr>
        <w:rPr>
          <w:rFonts w:ascii="Arial" w:hAnsi="Arial" w:cs="Arial"/>
        </w:rPr>
      </w:pPr>
      <w:r w:rsidRPr="002301CA">
        <w:t>The deck page currently only shows one result for each search. In future builds a dropdown selector will be populated with all results and only the selected deck will be shown</w:t>
      </w:r>
    </w:p>
    <w:p w14:paraId="4788CD94" w14:textId="77777777" w:rsidR="002301CA" w:rsidRPr="002301CA" w:rsidRDefault="002301CA" w:rsidP="002301CA">
      <w:pPr>
        <w:pStyle w:val="Heading1"/>
        <w:rPr>
          <w:rFonts w:eastAsia="Times New Roman"/>
          <w:szCs w:val="24"/>
        </w:rPr>
      </w:pPr>
      <w:bookmarkStart w:id="16" w:name="_Toc413794490"/>
      <w:r w:rsidRPr="002301CA">
        <w:rPr>
          <w:rFonts w:eastAsia="Times New Roman"/>
        </w:rPr>
        <w:lastRenderedPageBreak/>
        <w:t>Contingency plans</w:t>
      </w:r>
      <w:bookmarkEnd w:id="16"/>
    </w:p>
    <w:p w14:paraId="7D3D71E1" w14:textId="305BCB55" w:rsidR="002301CA" w:rsidRDefault="002301CA" w:rsidP="002301CA">
      <w:r w:rsidRPr="002301CA">
        <w:t>With the backend of the project fully functional, we found no need to form any contingency plans. Most of this project was waiting on our databases to be fully functional and we have successfully reached that point with the completion of our alpha build.</w:t>
      </w:r>
    </w:p>
    <w:p w14:paraId="6A7546B6" w14:textId="77777777" w:rsidR="00BF0C99" w:rsidRPr="00BF0C99" w:rsidRDefault="00BF0C99" w:rsidP="00BF0C99">
      <w:pPr>
        <w:pStyle w:val="Heading1"/>
        <w:rPr>
          <w:rFonts w:eastAsia="Times New Roman"/>
        </w:rPr>
      </w:pPr>
      <w:bookmarkStart w:id="17" w:name="_Toc413794491"/>
      <w:r w:rsidRPr="00BF0C99">
        <w:rPr>
          <w:rFonts w:eastAsia="Times New Roman"/>
        </w:rPr>
        <w:t>Set Final look and Feel</w:t>
      </w:r>
      <w:bookmarkEnd w:id="17"/>
    </w:p>
    <w:p w14:paraId="30269766" w14:textId="77777777" w:rsidR="00BF0C99" w:rsidRPr="00BF0C99" w:rsidRDefault="00BF0C99" w:rsidP="00BF0C99">
      <w:r w:rsidRPr="00BF0C99">
        <w:t xml:space="preserve">All of the pages that make up Mastering Magic have been designed except for the main page which will be used to guide new users through the rules of magic. For the beta build, a central stylesheet needs to be implemented. This is one of our next major steps. We have started working on a central landing page that will explain Magic The Gathering and show novice players the basic rules of the game. This will help these users experience a much more fluid transition into the Mana Selector Page so they can start their deck building. </w:t>
      </w:r>
    </w:p>
    <w:p w14:paraId="538AF161" w14:textId="77777777" w:rsidR="00BF0C99" w:rsidRPr="00BF0C99" w:rsidRDefault="00BF0C99" w:rsidP="00BF0C99">
      <w:pPr>
        <w:pStyle w:val="Heading1"/>
        <w:rPr>
          <w:rFonts w:eastAsia="Times New Roman"/>
        </w:rPr>
      </w:pPr>
      <w:bookmarkStart w:id="18" w:name="_Toc413794492"/>
      <w:r w:rsidRPr="00BF0C99">
        <w:rPr>
          <w:rFonts w:eastAsia="Times New Roman"/>
        </w:rPr>
        <w:t>Provide clear overall picture of where things stand right now</w:t>
      </w:r>
      <w:bookmarkEnd w:id="18"/>
    </w:p>
    <w:p w14:paraId="2B6A03BF" w14:textId="5FD32874" w:rsidR="00BF0C99" w:rsidRPr="002301CA" w:rsidRDefault="00BF0C99" w:rsidP="00BF0C99">
      <w:pPr>
        <w:rPr>
          <w:rFonts w:ascii="Arial" w:hAnsi="Arial" w:cs="Arial"/>
        </w:rPr>
      </w:pPr>
      <w:r w:rsidRPr="00BF0C99">
        <w:t>At this point in development, we have not fallen behin</w:t>
      </w:r>
      <w:r>
        <w:t xml:space="preserve">d with our schedule. Errors and </w:t>
      </w:r>
      <w:r w:rsidRPr="00BF0C99">
        <w:t>bugs have been documented and are being resolved.  Our two major goals of the beta build, a central stylesheet and a landing page, are already currently in development. The final back end work for the statistical analysis is nearing completion, with only a few minor bugs waiting to be resolved.</w:t>
      </w:r>
    </w:p>
    <w:p w14:paraId="21351AC2" w14:textId="1AA60850" w:rsidR="003A25FC" w:rsidRDefault="003A0B34" w:rsidP="00486A2C">
      <w:pPr>
        <w:pStyle w:val="Heading1"/>
      </w:pPr>
      <w:bookmarkStart w:id="19" w:name="_Toc411175827"/>
      <w:bookmarkStart w:id="20" w:name="_Toc411184278"/>
      <w:bookmarkStart w:id="21" w:name="_Toc413794493"/>
      <w:bookmarkEnd w:id="13"/>
      <w:bookmarkEnd w:id="14"/>
      <w:bookmarkEnd w:id="15"/>
      <w:r>
        <w:t>Schedule</w:t>
      </w:r>
      <w:bookmarkEnd w:id="19"/>
      <w:bookmarkEnd w:id="20"/>
      <w:bookmarkEnd w:id="21"/>
    </w:p>
    <w:p w14:paraId="6E6441C5" w14:textId="2B74F028" w:rsidR="00BF0C99" w:rsidRDefault="00486A2C" w:rsidP="003A0B34">
      <w:pPr>
        <w:rPr>
          <w:ins w:id="22" w:author="Michael Mammosser" w:date="2015-02-13T19:58:00Z"/>
        </w:rPr>
      </w:pPr>
      <w:r>
        <w:t>Features that will no longer be in the final product have been removed from our schedule and all deadlines have been updated</w:t>
      </w:r>
      <w:r w:rsidR="004D77D3">
        <w:t xml:space="preserve"> as seen in Figure </w:t>
      </w:r>
      <w:r w:rsidR="00602D22">
        <w:t>1</w:t>
      </w:r>
      <w:r w:rsidR="004D77D3">
        <w:t>.</w:t>
      </w:r>
    </w:p>
    <w:p w14:paraId="792E0C90" w14:textId="77777777" w:rsidR="003F3683" w:rsidRPr="003F3683" w:rsidRDefault="003F3683" w:rsidP="002301CA">
      <w:pPr>
        <w:pStyle w:val="NoSpacing"/>
        <w:rPr>
          <w:rFonts w:ascii="Times New Roman" w:hAnsi="Times New Roman" w:cs="Times New Roman"/>
        </w:rPr>
      </w:pPr>
      <w:r w:rsidRPr="003F3683">
        <w:rPr>
          <w:rFonts w:ascii="Times New Roman" w:hAnsi="Times New Roman" w:cs="Times New Roman"/>
        </w:rPr>
        <w:lastRenderedPageBreak/>
        <w:t>MM: Michael Mammosser, GC: Gregory Caldwell, AD: Andrew DiBiasio</w:t>
      </w:r>
    </w:p>
    <w:tbl>
      <w:tblPr>
        <w:tblW w:w="8662" w:type="dxa"/>
        <w:tblInd w:w="113"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left w:w="115" w:type="dxa"/>
          <w:right w:w="115" w:type="dxa"/>
        </w:tblCellMar>
        <w:tblLook w:val="04A0" w:firstRow="1" w:lastRow="0" w:firstColumn="1" w:lastColumn="0" w:noHBand="0" w:noVBand="1"/>
      </w:tblPr>
      <w:tblGrid>
        <w:gridCol w:w="3333"/>
        <w:gridCol w:w="993"/>
        <w:gridCol w:w="1534"/>
        <w:gridCol w:w="1534"/>
        <w:gridCol w:w="1268"/>
      </w:tblGrid>
      <w:tr w:rsidR="00D17DDE" w:rsidRPr="003A25FC" w14:paraId="163E2EA5" w14:textId="77777777" w:rsidTr="003F3683">
        <w:trPr>
          <w:trHeight w:val="342"/>
        </w:trPr>
        <w:tc>
          <w:tcPr>
            <w:tcW w:w="3333" w:type="dxa"/>
            <w:shd w:val="clear" w:color="000000" w:fill="DFE3E8"/>
            <w:vAlign w:val="center"/>
            <w:hideMark/>
          </w:tcPr>
          <w:p w14:paraId="76A4DD1B"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Task Name</w:t>
            </w:r>
          </w:p>
        </w:tc>
        <w:tc>
          <w:tcPr>
            <w:tcW w:w="993" w:type="dxa"/>
            <w:shd w:val="clear" w:color="000000" w:fill="DFE3E8"/>
            <w:vAlign w:val="center"/>
            <w:hideMark/>
          </w:tcPr>
          <w:p w14:paraId="2DC34B1F"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Duration</w:t>
            </w:r>
          </w:p>
        </w:tc>
        <w:tc>
          <w:tcPr>
            <w:tcW w:w="1534" w:type="dxa"/>
            <w:shd w:val="clear" w:color="000000" w:fill="DFE3E8"/>
            <w:vAlign w:val="center"/>
            <w:hideMark/>
          </w:tcPr>
          <w:p w14:paraId="3825B6E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Start</w:t>
            </w:r>
          </w:p>
        </w:tc>
        <w:tc>
          <w:tcPr>
            <w:tcW w:w="1534" w:type="dxa"/>
            <w:shd w:val="clear" w:color="000000" w:fill="DFE3E8"/>
            <w:vAlign w:val="center"/>
            <w:hideMark/>
          </w:tcPr>
          <w:p w14:paraId="19E6C98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Finish</w:t>
            </w:r>
          </w:p>
        </w:tc>
        <w:tc>
          <w:tcPr>
            <w:tcW w:w="1268" w:type="dxa"/>
            <w:shd w:val="clear" w:color="000000" w:fill="DFE3E8"/>
            <w:vAlign w:val="center"/>
            <w:hideMark/>
          </w:tcPr>
          <w:p w14:paraId="45CE4BC9" w14:textId="77777777" w:rsidR="003A25FC" w:rsidRPr="003A25FC" w:rsidRDefault="003A25FC" w:rsidP="003A25FC">
            <w:pPr>
              <w:spacing w:after="0" w:line="240" w:lineRule="auto"/>
              <w:rPr>
                <w:rFonts w:ascii="Segoe UI" w:eastAsia="Times New Roman" w:hAnsi="Segoe UI" w:cs="Segoe UI"/>
                <w:color w:val="363636"/>
                <w:sz w:val="18"/>
                <w:szCs w:val="18"/>
              </w:rPr>
            </w:pPr>
            <w:r w:rsidRPr="003A25FC">
              <w:rPr>
                <w:rFonts w:ascii="Segoe UI" w:eastAsia="Times New Roman" w:hAnsi="Segoe UI" w:cs="Segoe UI"/>
                <w:color w:val="363636"/>
                <w:sz w:val="18"/>
                <w:szCs w:val="18"/>
              </w:rPr>
              <w:t>Responsible</w:t>
            </w:r>
          </w:p>
        </w:tc>
      </w:tr>
      <w:tr w:rsidR="00D17DDE" w:rsidRPr="003A25FC" w14:paraId="179CE9BC" w14:textId="77777777" w:rsidTr="003F3683">
        <w:trPr>
          <w:trHeight w:val="342"/>
        </w:trPr>
        <w:tc>
          <w:tcPr>
            <w:tcW w:w="3333" w:type="dxa"/>
            <w:shd w:val="clear" w:color="000000" w:fill="FFFFFF"/>
            <w:vAlign w:val="center"/>
            <w:hideMark/>
          </w:tcPr>
          <w:p w14:paraId="6A903480"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Mastering Magic</w:t>
            </w:r>
          </w:p>
        </w:tc>
        <w:tc>
          <w:tcPr>
            <w:tcW w:w="993" w:type="dxa"/>
            <w:shd w:val="clear" w:color="000000" w:fill="FFFFFF"/>
            <w:vAlign w:val="center"/>
            <w:hideMark/>
          </w:tcPr>
          <w:p w14:paraId="393AF40F"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64 days</w:t>
            </w:r>
          </w:p>
        </w:tc>
        <w:tc>
          <w:tcPr>
            <w:tcW w:w="1534" w:type="dxa"/>
            <w:shd w:val="clear" w:color="000000" w:fill="FFFFFF"/>
            <w:vAlign w:val="center"/>
            <w:hideMark/>
          </w:tcPr>
          <w:p w14:paraId="25B1A9F5"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Tue 2/3/15</w:t>
            </w:r>
          </w:p>
        </w:tc>
        <w:tc>
          <w:tcPr>
            <w:tcW w:w="1534" w:type="dxa"/>
            <w:shd w:val="clear" w:color="000000" w:fill="FFFFFF"/>
            <w:vAlign w:val="center"/>
            <w:hideMark/>
          </w:tcPr>
          <w:p w14:paraId="2BD1F2EC" w14:textId="77777777" w:rsidR="003A25FC" w:rsidRPr="003A25FC" w:rsidRDefault="003A25FC" w:rsidP="003A25FC">
            <w:pPr>
              <w:spacing w:after="0" w:line="240" w:lineRule="auto"/>
              <w:rPr>
                <w:rFonts w:ascii="Calibri" w:eastAsia="Times New Roman" w:hAnsi="Calibri" w:cs="Times New Roman"/>
                <w:b/>
                <w:bCs/>
                <w:color w:val="000000"/>
                <w:szCs w:val="24"/>
              </w:rPr>
            </w:pPr>
            <w:r w:rsidRPr="003A25FC">
              <w:rPr>
                <w:rFonts w:ascii="Calibri" w:eastAsia="Times New Roman" w:hAnsi="Calibri" w:cs="Times New Roman"/>
                <w:b/>
                <w:bCs/>
                <w:color w:val="000000"/>
                <w:szCs w:val="24"/>
              </w:rPr>
              <w:t>Sun 5/3/15</w:t>
            </w:r>
          </w:p>
        </w:tc>
        <w:tc>
          <w:tcPr>
            <w:tcW w:w="1268" w:type="dxa"/>
            <w:shd w:val="clear" w:color="000000" w:fill="FFFFFF"/>
            <w:vAlign w:val="center"/>
            <w:hideMark/>
          </w:tcPr>
          <w:p w14:paraId="30611630" w14:textId="77777777" w:rsidR="003A25FC" w:rsidRPr="003A25FC" w:rsidRDefault="003A25FC" w:rsidP="003A25FC">
            <w:pPr>
              <w:spacing w:after="0" w:line="240" w:lineRule="auto"/>
              <w:rPr>
                <w:rFonts w:ascii="Calibri" w:eastAsia="Times New Roman" w:hAnsi="Calibri" w:cs="Times New Roman"/>
                <w:color w:val="000000"/>
                <w:szCs w:val="24"/>
              </w:rPr>
            </w:pPr>
            <w:r w:rsidRPr="003A25FC">
              <w:rPr>
                <w:rFonts w:ascii="Calibri" w:eastAsia="Times New Roman" w:hAnsi="Calibri" w:cs="Times New Roman"/>
                <w:color w:val="000000"/>
                <w:szCs w:val="24"/>
              </w:rPr>
              <w:t> </w:t>
            </w:r>
          </w:p>
        </w:tc>
      </w:tr>
      <w:tr w:rsidR="00D17DDE" w:rsidRPr="003A25FC" w14:paraId="0E759F28" w14:textId="77777777" w:rsidTr="003F3683">
        <w:trPr>
          <w:trHeight w:val="342"/>
        </w:trPr>
        <w:tc>
          <w:tcPr>
            <w:tcW w:w="3333" w:type="dxa"/>
            <w:shd w:val="clear" w:color="000000" w:fill="FFFFFF"/>
            <w:vAlign w:val="center"/>
            <w:hideMark/>
          </w:tcPr>
          <w:p w14:paraId="79BF90E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Project Proposal</w:t>
            </w:r>
          </w:p>
        </w:tc>
        <w:tc>
          <w:tcPr>
            <w:tcW w:w="993" w:type="dxa"/>
            <w:shd w:val="clear" w:color="000000" w:fill="FFFFFF"/>
            <w:vAlign w:val="center"/>
            <w:hideMark/>
          </w:tcPr>
          <w:p w14:paraId="45271CA7"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0882FCA0"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Tue 2/10/15</w:t>
            </w:r>
          </w:p>
        </w:tc>
        <w:tc>
          <w:tcPr>
            <w:tcW w:w="1534" w:type="dxa"/>
            <w:shd w:val="clear" w:color="000000" w:fill="FFFFFF"/>
            <w:vAlign w:val="center"/>
            <w:hideMark/>
          </w:tcPr>
          <w:p w14:paraId="24224451"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Tue 2/10/15</w:t>
            </w:r>
          </w:p>
        </w:tc>
        <w:tc>
          <w:tcPr>
            <w:tcW w:w="1268" w:type="dxa"/>
            <w:shd w:val="clear" w:color="000000" w:fill="FFFFFF"/>
            <w:vAlign w:val="center"/>
            <w:hideMark/>
          </w:tcPr>
          <w:p w14:paraId="51A3A81F"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D17DDE" w:rsidRPr="003A25FC" w14:paraId="50994B5D" w14:textId="77777777" w:rsidTr="003F3683">
        <w:trPr>
          <w:trHeight w:val="342"/>
        </w:trPr>
        <w:tc>
          <w:tcPr>
            <w:tcW w:w="3333" w:type="dxa"/>
            <w:shd w:val="clear" w:color="000000" w:fill="FFFFFF"/>
            <w:vAlign w:val="center"/>
            <w:hideMark/>
          </w:tcPr>
          <w:p w14:paraId="5167789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Proposal Draft</w:t>
            </w:r>
          </w:p>
        </w:tc>
        <w:tc>
          <w:tcPr>
            <w:tcW w:w="993" w:type="dxa"/>
            <w:shd w:val="clear" w:color="000000" w:fill="FFFFFF"/>
            <w:vAlign w:val="center"/>
            <w:hideMark/>
          </w:tcPr>
          <w:p w14:paraId="098A993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5 days</w:t>
            </w:r>
          </w:p>
        </w:tc>
        <w:tc>
          <w:tcPr>
            <w:tcW w:w="1534" w:type="dxa"/>
            <w:shd w:val="clear" w:color="000000" w:fill="FFFFFF"/>
            <w:vAlign w:val="center"/>
            <w:hideMark/>
          </w:tcPr>
          <w:p w14:paraId="2523C033"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2/3/15</w:t>
            </w:r>
          </w:p>
        </w:tc>
        <w:tc>
          <w:tcPr>
            <w:tcW w:w="1534" w:type="dxa"/>
            <w:shd w:val="clear" w:color="000000" w:fill="FFFFFF"/>
            <w:vAlign w:val="center"/>
            <w:hideMark/>
          </w:tcPr>
          <w:p w14:paraId="67911E5F"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4547050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w:t>
            </w:r>
          </w:p>
        </w:tc>
      </w:tr>
      <w:tr w:rsidR="00D17DDE" w:rsidRPr="003A25FC" w14:paraId="0ABD01DF" w14:textId="77777777" w:rsidTr="003F3683">
        <w:trPr>
          <w:trHeight w:val="342"/>
        </w:trPr>
        <w:tc>
          <w:tcPr>
            <w:tcW w:w="3333" w:type="dxa"/>
            <w:shd w:val="clear" w:color="000000" w:fill="FFFFFF"/>
            <w:vAlign w:val="center"/>
            <w:hideMark/>
          </w:tcPr>
          <w:p w14:paraId="23ED1CD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card.html</w:t>
            </w:r>
          </w:p>
        </w:tc>
        <w:tc>
          <w:tcPr>
            <w:tcW w:w="993" w:type="dxa"/>
            <w:shd w:val="clear" w:color="000000" w:fill="FFFFFF"/>
            <w:vAlign w:val="center"/>
            <w:hideMark/>
          </w:tcPr>
          <w:p w14:paraId="5A78D0E1"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67F220F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4EE7FD7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34F3DEF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w:t>
            </w:r>
          </w:p>
        </w:tc>
      </w:tr>
      <w:tr w:rsidR="00D17DDE" w:rsidRPr="003A25FC" w14:paraId="28C63624" w14:textId="77777777" w:rsidTr="003F3683">
        <w:trPr>
          <w:trHeight w:val="342"/>
        </w:trPr>
        <w:tc>
          <w:tcPr>
            <w:tcW w:w="3333" w:type="dxa"/>
            <w:shd w:val="clear" w:color="000000" w:fill="FFFFFF"/>
            <w:vAlign w:val="center"/>
            <w:hideMark/>
          </w:tcPr>
          <w:p w14:paraId="0FFD899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manaSelector.html</w:t>
            </w:r>
          </w:p>
        </w:tc>
        <w:tc>
          <w:tcPr>
            <w:tcW w:w="993" w:type="dxa"/>
            <w:shd w:val="clear" w:color="000000" w:fill="FFFFFF"/>
            <w:vAlign w:val="center"/>
            <w:hideMark/>
          </w:tcPr>
          <w:p w14:paraId="0C93A3C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16FE8E77"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3EAC332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6F33941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35FD60E1" w14:textId="77777777" w:rsidTr="003F3683">
        <w:trPr>
          <w:trHeight w:val="342"/>
        </w:trPr>
        <w:tc>
          <w:tcPr>
            <w:tcW w:w="3333" w:type="dxa"/>
            <w:shd w:val="clear" w:color="000000" w:fill="FFFFFF"/>
            <w:vAlign w:val="center"/>
            <w:hideMark/>
          </w:tcPr>
          <w:p w14:paraId="5717C4A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Mock main.html</w:t>
            </w:r>
          </w:p>
        </w:tc>
        <w:tc>
          <w:tcPr>
            <w:tcW w:w="993" w:type="dxa"/>
            <w:shd w:val="clear" w:color="000000" w:fill="FFFFFF"/>
            <w:vAlign w:val="center"/>
            <w:hideMark/>
          </w:tcPr>
          <w:p w14:paraId="45DF9EF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 day</w:t>
            </w:r>
          </w:p>
        </w:tc>
        <w:tc>
          <w:tcPr>
            <w:tcW w:w="1534" w:type="dxa"/>
            <w:shd w:val="clear" w:color="000000" w:fill="FFFFFF"/>
            <w:vAlign w:val="center"/>
            <w:hideMark/>
          </w:tcPr>
          <w:p w14:paraId="2EE17BD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1B57A27F"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268" w:type="dxa"/>
            <w:shd w:val="clear" w:color="000000" w:fill="FFFFFF"/>
            <w:vAlign w:val="center"/>
            <w:hideMark/>
          </w:tcPr>
          <w:p w14:paraId="0C01A401"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00C50191" w14:textId="77777777" w:rsidTr="003F3683">
        <w:trPr>
          <w:trHeight w:val="342"/>
        </w:trPr>
        <w:tc>
          <w:tcPr>
            <w:tcW w:w="3333" w:type="dxa"/>
            <w:shd w:val="clear" w:color="000000" w:fill="FFFFFF"/>
            <w:vAlign w:val="center"/>
            <w:hideMark/>
          </w:tcPr>
          <w:p w14:paraId="547A592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Proposal Editing</w:t>
            </w:r>
          </w:p>
        </w:tc>
        <w:tc>
          <w:tcPr>
            <w:tcW w:w="993" w:type="dxa"/>
            <w:shd w:val="clear" w:color="000000" w:fill="FFFFFF"/>
            <w:vAlign w:val="center"/>
            <w:hideMark/>
          </w:tcPr>
          <w:p w14:paraId="74BAF69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3 days</w:t>
            </w:r>
          </w:p>
        </w:tc>
        <w:tc>
          <w:tcPr>
            <w:tcW w:w="1534" w:type="dxa"/>
            <w:shd w:val="clear" w:color="000000" w:fill="FFFFFF"/>
            <w:vAlign w:val="center"/>
            <w:hideMark/>
          </w:tcPr>
          <w:p w14:paraId="439325B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7F1AF17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268" w:type="dxa"/>
            <w:shd w:val="clear" w:color="000000" w:fill="FFFFFF"/>
            <w:vAlign w:val="center"/>
            <w:hideMark/>
          </w:tcPr>
          <w:p w14:paraId="47AE321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64E83499" w14:textId="77777777" w:rsidTr="003F3683">
        <w:trPr>
          <w:trHeight w:val="342"/>
        </w:trPr>
        <w:tc>
          <w:tcPr>
            <w:tcW w:w="3333" w:type="dxa"/>
            <w:shd w:val="clear" w:color="000000" w:fill="FFFFFF"/>
            <w:vAlign w:val="center"/>
            <w:hideMark/>
          </w:tcPr>
          <w:p w14:paraId="20D9BD4B"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Alpha Version</w:t>
            </w:r>
          </w:p>
        </w:tc>
        <w:tc>
          <w:tcPr>
            <w:tcW w:w="993" w:type="dxa"/>
            <w:shd w:val="clear" w:color="000000" w:fill="FFFFFF"/>
            <w:vAlign w:val="center"/>
            <w:hideMark/>
          </w:tcPr>
          <w:p w14:paraId="5C3FA0C4"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10075F3A"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Fri 2/27/15</w:t>
            </w:r>
          </w:p>
        </w:tc>
        <w:tc>
          <w:tcPr>
            <w:tcW w:w="1534" w:type="dxa"/>
            <w:shd w:val="clear" w:color="000000" w:fill="FFFFFF"/>
            <w:vAlign w:val="center"/>
            <w:hideMark/>
          </w:tcPr>
          <w:p w14:paraId="05DCF1F7" w14:textId="674D0965" w:rsidR="003A25FC" w:rsidRPr="003A25FC" w:rsidRDefault="003A25FC" w:rsidP="00486A2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Fri </w:t>
            </w:r>
            <w:r w:rsidR="00486A2C">
              <w:rPr>
                <w:rFonts w:ascii="Calibri" w:eastAsia="Times New Roman" w:hAnsi="Calibri" w:cs="Times New Roman"/>
                <w:b/>
                <w:bCs/>
                <w:color w:val="000000"/>
                <w:sz w:val="22"/>
              </w:rPr>
              <w:t>3</w:t>
            </w:r>
            <w:r w:rsidRPr="003A25FC">
              <w:rPr>
                <w:rFonts w:ascii="Calibri" w:eastAsia="Times New Roman" w:hAnsi="Calibri" w:cs="Times New Roman"/>
                <w:b/>
                <w:bCs/>
                <w:color w:val="000000"/>
                <w:sz w:val="22"/>
              </w:rPr>
              <w:t>/</w:t>
            </w:r>
            <w:r w:rsidR="00486A2C">
              <w:rPr>
                <w:rFonts w:ascii="Calibri" w:eastAsia="Times New Roman" w:hAnsi="Calibri" w:cs="Times New Roman"/>
                <w:b/>
                <w:bCs/>
                <w:color w:val="000000"/>
                <w:sz w:val="22"/>
              </w:rPr>
              <w:t>10</w:t>
            </w:r>
            <w:r w:rsidRPr="003A25FC">
              <w:rPr>
                <w:rFonts w:ascii="Calibri" w:eastAsia="Times New Roman" w:hAnsi="Calibri" w:cs="Times New Roman"/>
                <w:b/>
                <w:bCs/>
                <w:color w:val="000000"/>
                <w:sz w:val="22"/>
              </w:rPr>
              <w:t>/15</w:t>
            </w:r>
          </w:p>
        </w:tc>
        <w:tc>
          <w:tcPr>
            <w:tcW w:w="1268" w:type="dxa"/>
            <w:shd w:val="clear" w:color="000000" w:fill="FFFFFF"/>
            <w:vAlign w:val="center"/>
            <w:hideMark/>
          </w:tcPr>
          <w:p w14:paraId="083B458F"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D17DDE" w:rsidRPr="003A25FC" w14:paraId="2F73495F" w14:textId="77777777" w:rsidTr="003F3683">
        <w:trPr>
          <w:trHeight w:val="342"/>
        </w:trPr>
        <w:tc>
          <w:tcPr>
            <w:tcW w:w="3333" w:type="dxa"/>
            <w:shd w:val="clear" w:color="000000" w:fill="FFFFFF"/>
            <w:vAlign w:val="center"/>
            <w:hideMark/>
          </w:tcPr>
          <w:p w14:paraId="3B36AD8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Card Database</w:t>
            </w:r>
          </w:p>
        </w:tc>
        <w:tc>
          <w:tcPr>
            <w:tcW w:w="993" w:type="dxa"/>
            <w:shd w:val="clear" w:color="000000" w:fill="FFFFFF"/>
            <w:vAlign w:val="center"/>
            <w:hideMark/>
          </w:tcPr>
          <w:p w14:paraId="3BAB9C4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3 days</w:t>
            </w:r>
          </w:p>
        </w:tc>
        <w:tc>
          <w:tcPr>
            <w:tcW w:w="1534" w:type="dxa"/>
            <w:shd w:val="clear" w:color="000000" w:fill="FFFFFF"/>
            <w:vAlign w:val="center"/>
            <w:hideMark/>
          </w:tcPr>
          <w:p w14:paraId="4197759C"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Fri 2/6/15</w:t>
            </w:r>
          </w:p>
        </w:tc>
        <w:tc>
          <w:tcPr>
            <w:tcW w:w="1534" w:type="dxa"/>
            <w:shd w:val="clear" w:color="000000" w:fill="FFFFFF"/>
            <w:vAlign w:val="center"/>
            <w:hideMark/>
          </w:tcPr>
          <w:p w14:paraId="6A87BA6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268" w:type="dxa"/>
            <w:shd w:val="clear" w:color="000000" w:fill="FFFFFF"/>
            <w:vAlign w:val="center"/>
            <w:hideMark/>
          </w:tcPr>
          <w:p w14:paraId="74064433"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w:t>
            </w:r>
          </w:p>
        </w:tc>
      </w:tr>
      <w:tr w:rsidR="00D17DDE" w:rsidRPr="003A25FC" w14:paraId="2B22A8E1" w14:textId="77777777" w:rsidTr="003F3683">
        <w:trPr>
          <w:trHeight w:val="342"/>
        </w:trPr>
        <w:tc>
          <w:tcPr>
            <w:tcW w:w="3333" w:type="dxa"/>
            <w:shd w:val="clear" w:color="000000" w:fill="FFFFFF"/>
            <w:vAlign w:val="center"/>
            <w:hideMark/>
          </w:tcPr>
          <w:p w14:paraId="74D28A44"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Deck Database</w:t>
            </w:r>
          </w:p>
        </w:tc>
        <w:tc>
          <w:tcPr>
            <w:tcW w:w="993" w:type="dxa"/>
            <w:shd w:val="clear" w:color="000000" w:fill="FFFFFF"/>
            <w:vAlign w:val="center"/>
            <w:hideMark/>
          </w:tcPr>
          <w:p w14:paraId="4C0F3AD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8 days</w:t>
            </w:r>
          </w:p>
        </w:tc>
        <w:tc>
          <w:tcPr>
            <w:tcW w:w="1534" w:type="dxa"/>
            <w:shd w:val="clear" w:color="000000" w:fill="FFFFFF"/>
            <w:vAlign w:val="center"/>
            <w:hideMark/>
          </w:tcPr>
          <w:p w14:paraId="7F51A99D"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2/8/15</w:t>
            </w:r>
          </w:p>
        </w:tc>
        <w:tc>
          <w:tcPr>
            <w:tcW w:w="1534" w:type="dxa"/>
            <w:shd w:val="clear" w:color="000000" w:fill="FFFFFF"/>
            <w:vAlign w:val="center"/>
            <w:hideMark/>
          </w:tcPr>
          <w:p w14:paraId="7AE4E5D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2/17/15</w:t>
            </w:r>
          </w:p>
        </w:tc>
        <w:tc>
          <w:tcPr>
            <w:tcW w:w="1268" w:type="dxa"/>
            <w:shd w:val="clear" w:color="000000" w:fill="FFFFFF"/>
            <w:vAlign w:val="center"/>
            <w:hideMark/>
          </w:tcPr>
          <w:p w14:paraId="3A535CF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GC,MM</w:t>
            </w:r>
          </w:p>
        </w:tc>
      </w:tr>
      <w:tr w:rsidR="00D17DDE" w:rsidRPr="003A25FC" w14:paraId="6133EC2D" w14:textId="77777777" w:rsidTr="003F3683">
        <w:trPr>
          <w:trHeight w:val="342"/>
        </w:trPr>
        <w:tc>
          <w:tcPr>
            <w:tcW w:w="3333" w:type="dxa"/>
            <w:shd w:val="clear" w:color="000000" w:fill="FFFFFF"/>
            <w:vAlign w:val="center"/>
            <w:hideMark/>
          </w:tcPr>
          <w:p w14:paraId="6BB5933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PHP Database Connection</w:t>
            </w:r>
          </w:p>
        </w:tc>
        <w:tc>
          <w:tcPr>
            <w:tcW w:w="993" w:type="dxa"/>
            <w:shd w:val="clear" w:color="000000" w:fill="FFFFFF"/>
            <w:vAlign w:val="center"/>
            <w:hideMark/>
          </w:tcPr>
          <w:p w14:paraId="2FDD3F6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6 days</w:t>
            </w:r>
          </w:p>
        </w:tc>
        <w:tc>
          <w:tcPr>
            <w:tcW w:w="1534" w:type="dxa"/>
            <w:shd w:val="clear" w:color="000000" w:fill="FFFFFF"/>
            <w:vAlign w:val="center"/>
            <w:hideMark/>
          </w:tcPr>
          <w:p w14:paraId="55D73D7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3D5D1A2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2/17/15</w:t>
            </w:r>
          </w:p>
        </w:tc>
        <w:tc>
          <w:tcPr>
            <w:tcW w:w="1268" w:type="dxa"/>
            <w:shd w:val="clear" w:color="000000" w:fill="FFFFFF"/>
            <w:vAlign w:val="center"/>
            <w:hideMark/>
          </w:tcPr>
          <w:p w14:paraId="37C0240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40B94E40" w14:textId="77777777" w:rsidTr="003F3683">
        <w:trPr>
          <w:trHeight w:val="342"/>
        </w:trPr>
        <w:tc>
          <w:tcPr>
            <w:tcW w:w="3333" w:type="dxa"/>
            <w:shd w:val="clear" w:color="000000" w:fill="FFFFFF"/>
            <w:vAlign w:val="center"/>
            <w:hideMark/>
          </w:tcPr>
          <w:p w14:paraId="1FF851F1" w14:textId="2E6F3451"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w:t>
            </w:r>
            <w:r w:rsidR="00486A2C">
              <w:rPr>
                <w:rFonts w:ascii="Calibri" w:eastAsia="Times New Roman" w:hAnsi="Calibri" w:cs="Times New Roman"/>
                <w:color w:val="000000"/>
                <w:sz w:val="22"/>
              </w:rPr>
              <w:t>style</w:t>
            </w:r>
            <w:r w:rsidRPr="003A25FC">
              <w:rPr>
                <w:rFonts w:ascii="Calibri" w:eastAsia="Times New Roman" w:hAnsi="Calibri" w:cs="Times New Roman"/>
                <w:color w:val="000000"/>
                <w:sz w:val="22"/>
              </w:rPr>
              <w:t>.css</w:t>
            </w:r>
          </w:p>
        </w:tc>
        <w:tc>
          <w:tcPr>
            <w:tcW w:w="993" w:type="dxa"/>
            <w:shd w:val="clear" w:color="000000" w:fill="FFFFFF"/>
            <w:vAlign w:val="center"/>
            <w:hideMark/>
          </w:tcPr>
          <w:p w14:paraId="146C4AFE"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1985ADD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386AFA7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2/24/15</w:t>
            </w:r>
          </w:p>
        </w:tc>
        <w:tc>
          <w:tcPr>
            <w:tcW w:w="1268" w:type="dxa"/>
            <w:shd w:val="clear" w:color="000000" w:fill="FFFFFF"/>
            <w:vAlign w:val="center"/>
            <w:hideMark/>
          </w:tcPr>
          <w:p w14:paraId="7B171CD0"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D17DDE" w:rsidRPr="003A25FC" w14:paraId="4EC486D8" w14:textId="77777777" w:rsidTr="003F3683">
        <w:trPr>
          <w:trHeight w:val="342"/>
        </w:trPr>
        <w:tc>
          <w:tcPr>
            <w:tcW w:w="3333" w:type="dxa"/>
            <w:shd w:val="clear" w:color="000000" w:fill="FFFFFF"/>
            <w:vAlign w:val="center"/>
            <w:hideMark/>
          </w:tcPr>
          <w:p w14:paraId="1FFBBC4D" w14:textId="16C403CA"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mana</w:t>
            </w:r>
            <w:r w:rsidR="00486A2C">
              <w:rPr>
                <w:rFonts w:ascii="Calibri" w:eastAsia="Times New Roman" w:hAnsi="Calibri" w:cs="Times New Roman"/>
                <w:color w:val="000000"/>
                <w:sz w:val="22"/>
              </w:rPr>
              <w:t>_s</w:t>
            </w:r>
            <w:r w:rsidRPr="003A25FC">
              <w:rPr>
                <w:rFonts w:ascii="Calibri" w:eastAsia="Times New Roman" w:hAnsi="Calibri" w:cs="Times New Roman"/>
                <w:color w:val="000000"/>
                <w:sz w:val="22"/>
              </w:rPr>
              <w:t>elector.html</w:t>
            </w:r>
          </w:p>
        </w:tc>
        <w:tc>
          <w:tcPr>
            <w:tcW w:w="993" w:type="dxa"/>
            <w:shd w:val="clear" w:color="000000" w:fill="FFFFFF"/>
            <w:vAlign w:val="center"/>
            <w:hideMark/>
          </w:tcPr>
          <w:p w14:paraId="1773A1A7"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4A0D48AD"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7AA9F9D9"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2/24/15</w:t>
            </w:r>
          </w:p>
        </w:tc>
        <w:tc>
          <w:tcPr>
            <w:tcW w:w="1268" w:type="dxa"/>
            <w:shd w:val="clear" w:color="000000" w:fill="FFFFFF"/>
            <w:vAlign w:val="center"/>
            <w:hideMark/>
          </w:tcPr>
          <w:p w14:paraId="65E2F45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D17DDE" w:rsidRPr="003A25FC" w14:paraId="67B5CEAC" w14:textId="77777777" w:rsidTr="003F3683">
        <w:trPr>
          <w:trHeight w:val="342"/>
        </w:trPr>
        <w:tc>
          <w:tcPr>
            <w:tcW w:w="3333" w:type="dxa"/>
            <w:shd w:val="clear" w:color="000000" w:fill="FFFFFF"/>
            <w:vAlign w:val="center"/>
            <w:hideMark/>
          </w:tcPr>
          <w:p w14:paraId="185E1060" w14:textId="4E6A495A"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decks</w:t>
            </w:r>
            <w:r w:rsidR="00486A2C">
              <w:rPr>
                <w:rFonts w:ascii="Calibri" w:eastAsia="Times New Roman" w:hAnsi="Calibri" w:cs="Times New Roman"/>
                <w:color w:val="000000"/>
                <w:sz w:val="22"/>
              </w:rPr>
              <w:t>.php</w:t>
            </w:r>
          </w:p>
        </w:tc>
        <w:tc>
          <w:tcPr>
            <w:tcW w:w="993" w:type="dxa"/>
            <w:shd w:val="clear" w:color="000000" w:fill="FFFFFF"/>
            <w:vAlign w:val="center"/>
            <w:hideMark/>
          </w:tcPr>
          <w:p w14:paraId="6BA6F4BC"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7F07C38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67E546B1" w14:textId="5A6B879D" w:rsidR="003A25F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61D5F21B"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D17DDE" w:rsidRPr="003A25FC" w14:paraId="6E7B6D85" w14:textId="77777777" w:rsidTr="003F3683">
        <w:trPr>
          <w:trHeight w:val="342"/>
        </w:trPr>
        <w:tc>
          <w:tcPr>
            <w:tcW w:w="3333" w:type="dxa"/>
            <w:shd w:val="clear" w:color="000000" w:fill="FFFFFF"/>
            <w:vAlign w:val="center"/>
            <w:hideMark/>
          </w:tcPr>
          <w:p w14:paraId="44C686A8" w14:textId="5E8CEAF8" w:rsidR="003A25FC" w:rsidRPr="003A25FC" w:rsidRDefault="003A25F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of card</w:t>
            </w:r>
            <w:r w:rsidR="00486A2C">
              <w:rPr>
                <w:rFonts w:ascii="Calibri" w:eastAsia="Times New Roman" w:hAnsi="Calibri" w:cs="Times New Roman"/>
                <w:color w:val="000000"/>
                <w:sz w:val="22"/>
              </w:rPr>
              <w:t>s.php</w:t>
            </w:r>
          </w:p>
        </w:tc>
        <w:tc>
          <w:tcPr>
            <w:tcW w:w="993" w:type="dxa"/>
            <w:shd w:val="clear" w:color="000000" w:fill="FFFFFF"/>
            <w:vAlign w:val="center"/>
            <w:hideMark/>
          </w:tcPr>
          <w:p w14:paraId="0F28C3A2"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29E5E735"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2/10/15</w:t>
            </w:r>
          </w:p>
        </w:tc>
        <w:tc>
          <w:tcPr>
            <w:tcW w:w="1534" w:type="dxa"/>
            <w:shd w:val="clear" w:color="000000" w:fill="FFFFFF"/>
            <w:vAlign w:val="center"/>
            <w:hideMark/>
          </w:tcPr>
          <w:p w14:paraId="73E3AF6C" w14:textId="69C21359"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00CDB3E8"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GC,AD</w:t>
            </w:r>
          </w:p>
        </w:tc>
      </w:tr>
      <w:tr w:rsidR="00D17DDE" w:rsidRPr="003A25FC" w14:paraId="27C6F47E" w14:textId="77777777" w:rsidTr="003F3683">
        <w:trPr>
          <w:trHeight w:val="342"/>
        </w:trPr>
        <w:tc>
          <w:tcPr>
            <w:tcW w:w="3333" w:type="dxa"/>
            <w:shd w:val="clear" w:color="000000" w:fill="FFFFFF"/>
            <w:vAlign w:val="center"/>
            <w:hideMark/>
          </w:tcPr>
          <w:p w14:paraId="102587E6"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Alpha Testing</w:t>
            </w:r>
          </w:p>
        </w:tc>
        <w:tc>
          <w:tcPr>
            <w:tcW w:w="993" w:type="dxa"/>
            <w:shd w:val="clear" w:color="000000" w:fill="FFFFFF"/>
            <w:vAlign w:val="center"/>
            <w:hideMark/>
          </w:tcPr>
          <w:p w14:paraId="0ADB35E2" w14:textId="76795EAB" w:rsidR="003A25F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5</w:t>
            </w:r>
            <w:r w:rsidR="003A25FC"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16AEE2D7" w14:textId="0D19F615"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Thu 3</w:t>
            </w:r>
            <w:r w:rsidR="003A25FC" w:rsidRPr="003A25FC">
              <w:rPr>
                <w:rFonts w:ascii="Calibri" w:eastAsia="Times New Roman" w:hAnsi="Calibri" w:cs="Times New Roman"/>
                <w:color w:val="000000"/>
                <w:sz w:val="22"/>
              </w:rPr>
              <w:t>/</w:t>
            </w:r>
            <w:r>
              <w:rPr>
                <w:rFonts w:ascii="Calibri" w:eastAsia="Times New Roman" w:hAnsi="Calibri" w:cs="Times New Roman"/>
                <w:color w:val="000000"/>
                <w:sz w:val="22"/>
              </w:rPr>
              <w:t>05</w:t>
            </w:r>
            <w:r w:rsidR="003A25FC" w:rsidRPr="003A25FC">
              <w:rPr>
                <w:rFonts w:ascii="Calibri" w:eastAsia="Times New Roman" w:hAnsi="Calibri" w:cs="Times New Roman"/>
                <w:color w:val="000000"/>
                <w:sz w:val="22"/>
              </w:rPr>
              <w:t>/15</w:t>
            </w:r>
          </w:p>
        </w:tc>
        <w:tc>
          <w:tcPr>
            <w:tcW w:w="1534" w:type="dxa"/>
            <w:shd w:val="clear" w:color="000000" w:fill="FFFFFF"/>
            <w:vAlign w:val="center"/>
            <w:hideMark/>
          </w:tcPr>
          <w:p w14:paraId="4E410D60" w14:textId="4A14B680" w:rsidR="003A25FC" w:rsidRPr="003A25FC" w:rsidRDefault="00486A2C" w:rsidP="00486A2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003A25FC"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003A25FC"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003A25FC" w:rsidRPr="003A25FC">
              <w:rPr>
                <w:rFonts w:ascii="Calibri" w:eastAsia="Times New Roman" w:hAnsi="Calibri" w:cs="Times New Roman"/>
                <w:color w:val="000000"/>
                <w:sz w:val="22"/>
              </w:rPr>
              <w:t>/15</w:t>
            </w:r>
          </w:p>
        </w:tc>
        <w:tc>
          <w:tcPr>
            <w:tcW w:w="1268" w:type="dxa"/>
            <w:shd w:val="clear" w:color="000000" w:fill="FFFFFF"/>
            <w:vAlign w:val="center"/>
            <w:hideMark/>
          </w:tcPr>
          <w:p w14:paraId="30AAE95A" w14:textId="77777777" w:rsidR="003A25FC" w:rsidRPr="003A25FC" w:rsidRDefault="003A25F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D17DDE" w:rsidRPr="003A25FC" w14:paraId="632F5A1B" w14:textId="77777777" w:rsidTr="003F3683">
        <w:trPr>
          <w:trHeight w:val="342"/>
        </w:trPr>
        <w:tc>
          <w:tcPr>
            <w:tcW w:w="3333" w:type="dxa"/>
            <w:shd w:val="clear" w:color="000000" w:fill="FFFFFF"/>
            <w:vAlign w:val="center"/>
            <w:hideMark/>
          </w:tcPr>
          <w:p w14:paraId="169E549A"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Beta Version and Usability Test</w:t>
            </w:r>
          </w:p>
        </w:tc>
        <w:tc>
          <w:tcPr>
            <w:tcW w:w="993" w:type="dxa"/>
            <w:shd w:val="clear" w:color="000000" w:fill="FFFFFF"/>
            <w:vAlign w:val="center"/>
            <w:hideMark/>
          </w:tcPr>
          <w:p w14:paraId="53204EB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1978BA38"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Wed 4/15/15</w:t>
            </w:r>
          </w:p>
        </w:tc>
        <w:tc>
          <w:tcPr>
            <w:tcW w:w="1534" w:type="dxa"/>
            <w:shd w:val="clear" w:color="000000" w:fill="FFFFFF"/>
            <w:vAlign w:val="center"/>
            <w:hideMark/>
          </w:tcPr>
          <w:p w14:paraId="478CB3DC"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Wed 4/15/15</w:t>
            </w:r>
          </w:p>
        </w:tc>
        <w:tc>
          <w:tcPr>
            <w:tcW w:w="1268" w:type="dxa"/>
            <w:shd w:val="clear" w:color="000000" w:fill="FFFFFF"/>
            <w:vAlign w:val="center"/>
            <w:hideMark/>
          </w:tcPr>
          <w:p w14:paraId="7BDCDDA1" w14:textId="77777777" w:rsidR="003A25FC" w:rsidRPr="003A25FC" w:rsidRDefault="003A25F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486A2C" w:rsidRPr="003A25FC" w14:paraId="0C1C9726" w14:textId="77777777" w:rsidTr="003F3683">
        <w:trPr>
          <w:trHeight w:val="342"/>
        </w:trPr>
        <w:tc>
          <w:tcPr>
            <w:tcW w:w="3333" w:type="dxa"/>
            <w:shd w:val="clear" w:color="000000" w:fill="FFFFFF"/>
            <w:vAlign w:val="center"/>
            <w:hideMark/>
          </w:tcPr>
          <w:p w14:paraId="2AA097F3" w14:textId="5254CDE3" w:rsidR="00486A2C" w:rsidRPr="003A25FC" w:rsidRDefault="00486A2C" w:rsidP="003A25FC">
            <w:pPr>
              <w:spacing w:after="0" w:line="240" w:lineRule="auto"/>
              <w:ind w:left="-23"/>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 xml:space="preserve">of </w:t>
            </w:r>
            <w:r>
              <w:rPr>
                <w:rFonts w:ascii="Calibri" w:eastAsia="Times New Roman" w:hAnsi="Calibri" w:cs="Times New Roman"/>
                <w:color w:val="000000"/>
                <w:sz w:val="22"/>
              </w:rPr>
              <w:t>style</w:t>
            </w:r>
            <w:r w:rsidRPr="003A25FC">
              <w:rPr>
                <w:rFonts w:ascii="Calibri" w:eastAsia="Times New Roman" w:hAnsi="Calibri" w:cs="Times New Roman"/>
                <w:color w:val="000000"/>
                <w:sz w:val="22"/>
              </w:rPr>
              <w:t>.css</w:t>
            </w:r>
          </w:p>
        </w:tc>
        <w:tc>
          <w:tcPr>
            <w:tcW w:w="993" w:type="dxa"/>
            <w:shd w:val="clear" w:color="000000" w:fill="FFFFFF"/>
            <w:vAlign w:val="center"/>
            <w:hideMark/>
          </w:tcPr>
          <w:p w14:paraId="6DF20C75" w14:textId="198DC369"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 xml:space="preserve">6 </w:t>
            </w:r>
            <w:r w:rsidRPr="003A25FC">
              <w:rPr>
                <w:rFonts w:ascii="Calibri" w:eastAsia="Times New Roman" w:hAnsi="Calibri" w:cs="Times New Roman"/>
                <w:color w:val="000000"/>
                <w:sz w:val="22"/>
              </w:rPr>
              <w:t>days</w:t>
            </w:r>
          </w:p>
        </w:tc>
        <w:tc>
          <w:tcPr>
            <w:tcW w:w="1534" w:type="dxa"/>
            <w:shd w:val="clear" w:color="000000" w:fill="FFFFFF"/>
            <w:vAlign w:val="center"/>
            <w:hideMark/>
          </w:tcPr>
          <w:p w14:paraId="79D4D3C5" w14:textId="21AF8BC1"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74CD22BA" w14:textId="3BCC6CF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3/1</w:t>
            </w:r>
            <w:r>
              <w:rPr>
                <w:rFonts w:ascii="Calibri" w:eastAsia="Times New Roman" w:hAnsi="Calibri" w:cs="Times New Roman"/>
                <w:color w:val="000000"/>
                <w:sz w:val="22"/>
              </w:rPr>
              <w:t>9</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7CBA24A4" w14:textId="7908779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2887F570" w14:textId="77777777" w:rsidTr="003F3683">
        <w:trPr>
          <w:trHeight w:val="342"/>
        </w:trPr>
        <w:tc>
          <w:tcPr>
            <w:tcW w:w="3333" w:type="dxa"/>
            <w:shd w:val="clear" w:color="000000" w:fill="FFFFFF"/>
            <w:vAlign w:val="center"/>
            <w:hideMark/>
          </w:tcPr>
          <w:p w14:paraId="3FDF521D" w14:textId="38401EE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mana</w:t>
            </w:r>
            <w:r>
              <w:rPr>
                <w:rFonts w:ascii="Calibri" w:eastAsia="Times New Roman" w:hAnsi="Calibri" w:cs="Times New Roman"/>
                <w:color w:val="000000"/>
                <w:sz w:val="22"/>
              </w:rPr>
              <w:t>_s</w:t>
            </w:r>
            <w:r w:rsidRPr="003A25FC">
              <w:rPr>
                <w:rFonts w:ascii="Calibri" w:eastAsia="Times New Roman" w:hAnsi="Calibri" w:cs="Times New Roman"/>
                <w:color w:val="000000"/>
                <w:sz w:val="22"/>
              </w:rPr>
              <w:t>elector.html</w:t>
            </w:r>
          </w:p>
        </w:tc>
        <w:tc>
          <w:tcPr>
            <w:tcW w:w="993" w:type="dxa"/>
            <w:shd w:val="clear" w:color="000000" w:fill="FFFFFF"/>
            <w:vAlign w:val="center"/>
            <w:hideMark/>
          </w:tcPr>
          <w:p w14:paraId="755DFD0C" w14:textId="1091455B"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31C19F62" w14:textId="6D8ADC42"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6C0C4D56" w14:textId="54B68830"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2EFFDB2C" w14:textId="2B2440A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w:t>
            </w:r>
          </w:p>
        </w:tc>
      </w:tr>
      <w:tr w:rsidR="00486A2C" w:rsidRPr="003A25FC" w14:paraId="5D8A318C" w14:textId="77777777" w:rsidTr="003F3683">
        <w:trPr>
          <w:trHeight w:val="342"/>
        </w:trPr>
        <w:tc>
          <w:tcPr>
            <w:tcW w:w="3333" w:type="dxa"/>
            <w:shd w:val="clear" w:color="000000" w:fill="FFFFFF"/>
            <w:vAlign w:val="center"/>
            <w:hideMark/>
          </w:tcPr>
          <w:p w14:paraId="02DF83FC" w14:textId="04BD2F75"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of main.html</w:t>
            </w:r>
          </w:p>
        </w:tc>
        <w:tc>
          <w:tcPr>
            <w:tcW w:w="993" w:type="dxa"/>
            <w:shd w:val="clear" w:color="000000" w:fill="FFFFFF"/>
            <w:vAlign w:val="center"/>
            <w:hideMark/>
          </w:tcPr>
          <w:p w14:paraId="53D71A29" w14:textId="570ABBF2"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7E1378E6" w14:textId="0247CB1E"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4C1216E0" w14:textId="38852D7B"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6D046B03" w14:textId="5F78E90A"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2C8983E3" w14:textId="77777777" w:rsidTr="003F3683">
        <w:trPr>
          <w:trHeight w:val="342"/>
        </w:trPr>
        <w:tc>
          <w:tcPr>
            <w:tcW w:w="3333" w:type="dxa"/>
            <w:shd w:val="clear" w:color="000000" w:fill="FFFFFF"/>
            <w:vAlign w:val="center"/>
            <w:hideMark/>
          </w:tcPr>
          <w:p w14:paraId="199BB196" w14:textId="259B4A4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decks</w:t>
            </w:r>
            <w:r>
              <w:rPr>
                <w:rFonts w:ascii="Calibri" w:eastAsia="Times New Roman" w:hAnsi="Calibri" w:cs="Times New Roman"/>
                <w:color w:val="000000"/>
                <w:sz w:val="22"/>
              </w:rPr>
              <w:t>.php</w:t>
            </w:r>
          </w:p>
        </w:tc>
        <w:tc>
          <w:tcPr>
            <w:tcW w:w="993" w:type="dxa"/>
            <w:shd w:val="clear" w:color="000000" w:fill="FFFFFF"/>
            <w:vAlign w:val="center"/>
            <w:hideMark/>
          </w:tcPr>
          <w:p w14:paraId="04F88649" w14:textId="1D8CCD12"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6</w:t>
            </w:r>
            <w:r w:rsidRPr="003A25FC">
              <w:rPr>
                <w:rFonts w:ascii="Calibri" w:eastAsia="Times New Roman" w:hAnsi="Calibri" w:cs="Times New Roman"/>
                <w:color w:val="000000"/>
                <w:sz w:val="22"/>
              </w:rPr>
              <w:t xml:space="preserve"> days</w:t>
            </w:r>
          </w:p>
        </w:tc>
        <w:tc>
          <w:tcPr>
            <w:tcW w:w="1534" w:type="dxa"/>
            <w:shd w:val="clear" w:color="000000" w:fill="FFFFFF"/>
            <w:vAlign w:val="center"/>
            <w:hideMark/>
          </w:tcPr>
          <w:p w14:paraId="4D445A3D" w14:textId="3E3A7617"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5246A715" w14:textId="6C8C081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7B84B10F" w14:textId="5DD77B1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AD,MM,GC</w:t>
            </w:r>
          </w:p>
        </w:tc>
      </w:tr>
      <w:tr w:rsidR="00486A2C" w:rsidRPr="003A25FC" w14:paraId="3E9D284C" w14:textId="77777777" w:rsidTr="003F3683">
        <w:trPr>
          <w:trHeight w:val="342"/>
        </w:trPr>
        <w:tc>
          <w:tcPr>
            <w:tcW w:w="3333" w:type="dxa"/>
            <w:shd w:val="clear" w:color="000000" w:fill="FFFFFF"/>
            <w:vAlign w:val="center"/>
            <w:hideMark/>
          </w:tcPr>
          <w:p w14:paraId="3295639F" w14:textId="4AFA4235"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w:t>
            </w:r>
            <w:r w:rsidRPr="003A25FC">
              <w:rPr>
                <w:rFonts w:ascii="Calibri" w:eastAsia="Times New Roman" w:hAnsi="Calibri" w:cs="Times New Roman"/>
                <w:color w:val="000000"/>
                <w:sz w:val="22"/>
              </w:rPr>
              <w:t>of card</w:t>
            </w:r>
            <w:r>
              <w:rPr>
                <w:rFonts w:ascii="Calibri" w:eastAsia="Times New Roman" w:hAnsi="Calibri" w:cs="Times New Roman"/>
                <w:color w:val="000000"/>
                <w:sz w:val="22"/>
              </w:rPr>
              <w:t>s.php</w:t>
            </w:r>
          </w:p>
        </w:tc>
        <w:tc>
          <w:tcPr>
            <w:tcW w:w="993" w:type="dxa"/>
            <w:shd w:val="clear" w:color="000000" w:fill="FFFFFF"/>
            <w:vAlign w:val="center"/>
            <w:hideMark/>
          </w:tcPr>
          <w:p w14:paraId="281BA188" w14:textId="1E2B4577"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w:t>
            </w:r>
            <w:r>
              <w:rPr>
                <w:rFonts w:ascii="Calibri" w:eastAsia="Times New Roman" w:hAnsi="Calibri" w:cs="Times New Roman"/>
                <w:color w:val="000000"/>
                <w:sz w:val="22"/>
              </w:rPr>
              <w:t xml:space="preserve">6 </w:t>
            </w:r>
            <w:r w:rsidRPr="003A25FC">
              <w:rPr>
                <w:rFonts w:ascii="Calibri" w:eastAsia="Times New Roman" w:hAnsi="Calibri" w:cs="Times New Roman"/>
                <w:color w:val="000000"/>
                <w:sz w:val="22"/>
              </w:rPr>
              <w:t>days</w:t>
            </w:r>
          </w:p>
        </w:tc>
        <w:tc>
          <w:tcPr>
            <w:tcW w:w="1534" w:type="dxa"/>
            <w:shd w:val="clear" w:color="000000" w:fill="FFFFFF"/>
            <w:vAlign w:val="center"/>
            <w:hideMark/>
          </w:tcPr>
          <w:p w14:paraId="47109EEB" w14:textId="677EAA1D" w:rsidR="00486A2C" w:rsidRPr="003A25FC" w:rsidRDefault="00486A2C" w:rsidP="003A25FC">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Tue</w:t>
            </w:r>
            <w:r w:rsidRPr="003A25FC">
              <w:rPr>
                <w:rFonts w:ascii="Calibri" w:eastAsia="Times New Roman" w:hAnsi="Calibri" w:cs="Times New Roman"/>
                <w:color w:val="000000"/>
                <w:sz w:val="22"/>
              </w:rPr>
              <w:t xml:space="preserve"> </w:t>
            </w:r>
            <w:r>
              <w:rPr>
                <w:rFonts w:ascii="Calibri" w:eastAsia="Times New Roman" w:hAnsi="Calibri" w:cs="Times New Roman"/>
                <w:color w:val="000000"/>
                <w:sz w:val="22"/>
              </w:rPr>
              <w:t>3</w:t>
            </w:r>
            <w:r w:rsidRPr="003A25FC">
              <w:rPr>
                <w:rFonts w:ascii="Calibri" w:eastAsia="Times New Roman" w:hAnsi="Calibri" w:cs="Times New Roman"/>
                <w:color w:val="000000"/>
                <w:sz w:val="22"/>
              </w:rPr>
              <w:t>/</w:t>
            </w:r>
            <w:r>
              <w:rPr>
                <w:rFonts w:ascii="Calibri" w:eastAsia="Times New Roman" w:hAnsi="Calibri" w:cs="Times New Roman"/>
                <w:color w:val="000000"/>
                <w:sz w:val="22"/>
              </w:rPr>
              <w:t>10</w:t>
            </w:r>
            <w:r w:rsidRPr="003A25FC">
              <w:rPr>
                <w:rFonts w:ascii="Calibri" w:eastAsia="Times New Roman" w:hAnsi="Calibri" w:cs="Times New Roman"/>
                <w:color w:val="000000"/>
                <w:sz w:val="22"/>
              </w:rPr>
              <w:t>/15</w:t>
            </w:r>
          </w:p>
        </w:tc>
        <w:tc>
          <w:tcPr>
            <w:tcW w:w="1534" w:type="dxa"/>
            <w:shd w:val="clear" w:color="000000" w:fill="FFFFFF"/>
            <w:vAlign w:val="center"/>
            <w:hideMark/>
          </w:tcPr>
          <w:p w14:paraId="63AD8645" w14:textId="36736AB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w:t>
            </w:r>
            <w:r>
              <w:rPr>
                <w:rFonts w:ascii="Calibri" w:eastAsia="Times New Roman" w:hAnsi="Calibri" w:cs="Times New Roman"/>
                <w:color w:val="000000"/>
                <w:sz w:val="22"/>
              </w:rPr>
              <w:t>26</w:t>
            </w:r>
            <w:r w:rsidRPr="003A25FC">
              <w:rPr>
                <w:rFonts w:ascii="Calibri" w:eastAsia="Times New Roman" w:hAnsi="Calibri" w:cs="Times New Roman"/>
                <w:color w:val="000000"/>
                <w:sz w:val="22"/>
              </w:rPr>
              <w:t>/15</w:t>
            </w:r>
          </w:p>
        </w:tc>
        <w:tc>
          <w:tcPr>
            <w:tcW w:w="1268" w:type="dxa"/>
            <w:shd w:val="clear" w:color="000000" w:fill="FFFFFF"/>
            <w:vAlign w:val="center"/>
            <w:hideMark/>
          </w:tcPr>
          <w:p w14:paraId="1304EA4C" w14:textId="68B2044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GC,AD</w:t>
            </w:r>
          </w:p>
        </w:tc>
      </w:tr>
      <w:tr w:rsidR="00486A2C" w:rsidRPr="003A25FC" w14:paraId="176EBAD4" w14:textId="77777777" w:rsidTr="003F3683">
        <w:trPr>
          <w:trHeight w:val="342"/>
        </w:trPr>
        <w:tc>
          <w:tcPr>
            <w:tcW w:w="3333" w:type="dxa"/>
            <w:shd w:val="clear" w:color="000000" w:fill="FFFFFF"/>
            <w:vAlign w:val="center"/>
            <w:hideMark/>
          </w:tcPr>
          <w:p w14:paraId="2E1FB86A" w14:textId="305602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D3.js Implementation</w:t>
            </w:r>
          </w:p>
        </w:tc>
        <w:tc>
          <w:tcPr>
            <w:tcW w:w="993" w:type="dxa"/>
            <w:shd w:val="clear" w:color="000000" w:fill="FFFFFF"/>
            <w:vAlign w:val="center"/>
            <w:hideMark/>
          </w:tcPr>
          <w:p w14:paraId="11F274F4" w14:textId="331794BA"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11 days</w:t>
            </w:r>
          </w:p>
        </w:tc>
        <w:tc>
          <w:tcPr>
            <w:tcW w:w="1534" w:type="dxa"/>
            <w:shd w:val="clear" w:color="000000" w:fill="FFFFFF"/>
            <w:vAlign w:val="center"/>
            <w:hideMark/>
          </w:tcPr>
          <w:p w14:paraId="1D7D8232" w14:textId="775B68D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3/10/15</w:t>
            </w:r>
          </w:p>
        </w:tc>
        <w:tc>
          <w:tcPr>
            <w:tcW w:w="1534" w:type="dxa"/>
            <w:shd w:val="clear" w:color="000000" w:fill="FFFFFF"/>
            <w:vAlign w:val="center"/>
            <w:hideMark/>
          </w:tcPr>
          <w:p w14:paraId="72F86B90" w14:textId="035B8CA1" w:rsidR="00486A2C" w:rsidRPr="003A25FC" w:rsidRDefault="00486A2C" w:rsidP="00486A2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3/24/15</w:t>
            </w:r>
          </w:p>
        </w:tc>
        <w:tc>
          <w:tcPr>
            <w:tcW w:w="1268" w:type="dxa"/>
            <w:shd w:val="clear" w:color="000000" w:fill="FFFFFF"/>
            <w:vAlign w:val="center"/>
            <w:hideMark/>
          </w:tcPr>
          <w:p w14:paraId="3F436461" w14:textId="1B8ECF00"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w:t>
            </w:r>
          </w:p>
        </w:tc>
      </w:tr>
      <w:tr w:rsidR="00486A2C" w:rsidRPr="003A25FC" w14:paraId="5E6184B4" w14:textId="77777777" w:rsidTr="003F3683">
        <w:trPr>
          <w:trHeight w:val="342"/>
        </w:trPr>
        <w:tc>
          <w:tcPr>
            <w:tcW w:w="3333" w:type="dxa"/>
            <w:shd w:val="clear" w:color="000000" w:fill="FFFFFF"/>
            <w:vAlign w:val="center"/>
            <w:hideMark/>
          </w:tcPr>
          <w:p w14:paraId="0E020579" w14:textId="4944EFC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Beta Testing</w:t>
            </w:r>
          </w:p>
        </w:tc>
        <w:tc>
          <w:tcPr>
            <w:tcW w:w="993" w:type="dxa"/>
            <w:shd w:val="clear" w:color="000000" w:fill="FFFFFF"/>
            <w:vAlign w:val="center"/>
            <w:hideMark/>
          </w:tcPr>
          <w:p w14:paraId="7E98BE1B" w14:textId="78D2C62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29 days</w:t>
            </w:r>
          </w:p>
        </w:tc>
        <w:tc>
          <w:tcPr>
            <w:tcW w:w="1534" w:type="dxa"/>
            <w:shd w:val="clear" w:color="000000" w:fill="FFFFFF"/>
            <w:vAlign w:val="center"/>
            <w:hideMark/>
          </w:tcPr>
          <w:p w14:paraId="44C21921" w14:textId="787422C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Thu 3/12/15</w:t>
            </w:r>
          </w:p>
        </w:tc>
        <w:tc>
          <w:tcPr>
            <w:tcW w:w="1534" w:type="dxa"/>
            <w:shd w:val="clear" w:color="000000" w:fill="FFFFFF"/>
            <w:vAlign w:val="center"/>
            <w:hideMark/>
          </w:tcPr>
          <w:p w14:paraId="654AE2A0" w14:textId="6B2F89CF"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4/21/15</w:t>
            </w:r>
          </w:p>
        </w:tc>
        <w:tc>
          <w:tcPr>
            <w:tcW w:w="1268" w:type="dxa"/>
            <w:shd w:val="clear" w:color="000000" w:fill="FFFFFF"/>
            <w:vAlign w:val="center"/>
            <w:hideMark/>
          </w:tcPr>
          <w:p w14:paraId="04E4F396" w14:textId="7755E5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486A2C" w:rsidRPr="003A25FC" w14:paraId="4ACB68AE" w14:textId="77777777" w:rsidTr="003F3683">
        <w:trPr>
          <w:trHeight w:val="342"/>
        </w:trPr>
        <w:tc>
          <w:tcPr>
            <w:tcW w:w="3333" w:type="dxa"/>
            <w:shd w:val="clear" w:color="000000" w:fill="FFFFFF"/>
            <w:vAlign w:val="center"/>
            <w:hideMark/>
          </w:tcPr>
          <w:p w14:paraId="5E2CC49B" w14:textId="3EA275CF"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xml:space="preserve">   Class Presentations</w:t>
            </w:r>
          </w:p>
        </w:tc>
        <w:tc>
          <w:tcPr>
            <w:tcW w:w="993" w:type="dxa"/>
            <w:shd w:val="clear" w:color="000000" w:fill="FFFFFF"/>
            <w:vAlign w:val="center"/>
            <w:hideMark/>
          </w:tcPr>
          <w:p w14:paraId="767F58A1" w14:textId="67FE3AA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0E780F07" w14:textId="52689F26"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Fri 4/24/15</w:t>
            </w:r>
          </w:p>
        </w:tc>
        <w:tc>
          <w:tcPr>
            <w:tcW w:w="1534" w:type="dxa"/>
            <w:shd w:val="clear" w:color="000000" w:fill="FFFFFF"/>
            <w:vAlign w:val="center"/>
            <w:hideMark/>
          </w:tcPr>
          <w:p w14:paraId="2EE540CF" w14:textId="46B24318"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Fri 4/24/15</w:t>
            </w:r>
          </w:p>
        </w:tc>
        <w:tc>
          <w:tcPr>
            <w:tcW w:w="1268" w:type="dxa"/>
            <w:shd w:val="clear" w:color="000000" w:fill="FFFFFF"/>
            <w:vAlign w:val="center"/>
            <w:hideMark/>
          </w:tcPr>
          <w:p w14:paraId="2BF400B2" w14:textId="795E9CA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w:t>
            </w:r>
          </w:p>
        </w:tc>
      </w:tr>
      <w:tr w:rsidR="00486A2C" w:rsidRPr="003A25FC" w14:paraId="2D0A8DA6" w14:textId="77777777" w:rsidTr="003F3683">
        <w:trPr>
          <w:trHeight w:val="342"/>
        </w:trPr>
        <w:tc>
          <w:tcPr>
            <w:tcW w:w="3333" w:type="dxa"/>
            <w:shd w:val="clear" w:color="000000" w:fill="FFFFFF"/>
            <w:vAlign w:val="center"/>
            <w:hideMark/>
          </w:tcPr>
          <w:p w14:paraId="787BC801" w14:textId="41E79DC1"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 xml:space="preserve">   Prepare Presentation</w:t>
            </w:r>
          </w:p>
        </w:tc>
        <w:tc>
          <w:tcPr>
            <w:tcW w:w="993" w:type="dxa"/>
            <w:shd w:val="clear" w:color="000000" w:fill="FFFFFF"/>
            <w:vAlign w:val="center"/>
            <w:hideMark/>
          </w:tcPr>
          <w:p w14:paraId="3FB4C4AD" w14:textId="0CBB5FB0"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10 days</w:t>
            </w:r>
          </w:p>
        </w:tc>
        <w:tc>
          <w:tcPr>
            <w:tcW w:w="1534" w:type="dxa"/>
            <w:shd w:val="clear" w:color="000000" w:fill="FFFFFF"/>
            <w:vAlign w:val="center"/>
            <w:hideMark/>
          </w:tcPr>
          <w:p w14:paraId="14E9F37F" w14:textId="7B07EAAD"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Tue 4/21/15</w:t>
            </w:r>
          </w:p>
        </w:tc>
        <w:tc>
          <w:tcPr>
            <w:tcW w:w="1534" w:type="dxa"/>
            <w:shd w:val="clear" w:color="000000" w:fill="FFFFFF"/>
            <w:vAlign w:val="center"/>
            <w:hideMark/>
          </w:tcPr>
          <w:p w14:paraId="6E2F1006" w14:textId="44F52782"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Sun 5/3/15</w:t>
            </w:r>
          </w:p>
        </w:tc>
        <w:tc>
          <w:tcPr>
            <w:tcW w:w="1268" w:type="dxa"/>
            <w:shd w:val="clear" w:color="000000" w:fill="FFFFFF"/>
            <w:vAlign w:val="center"/>
            <w:hideMark/>
          </w:tcPr>
          <w:p w14:paraId="1E869B8F" w14:textId="7AC77F78"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color w:val="000000"/>
                <w:sz w:val="22"/>
              </w:rPr>
              <w:t>MM,GC,AD</w:t>
            </w:r>
          </w:p>
        </w:tc>
      </w:tr>
      <w:tr w:rsidR="00486A2C" w:rsidRPr="003A25FC" w14:paraId="536E4F21" w14:textId="77777777" w:rsidTr="003F3683">
        <w:trPr>
          <w:trHeight w:val="342"/>
        </w:trPr>
        <w:tc>
          <w:tcPr>
            <w:tcW w:w="3333" w:type="dxa"/>
            <w:shd w:val="clear" w:color="000000" w:fill="FFFFFF"/>
            <w:vAlign w:val="center"/>
            <w:hideMark/>
          </w:tcPr>
          <w:p w14:paraId="08E8E4D6" w14:textId="7E9B8F49"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xml:space="preserve">   Final Submission Due</w:t>
            </w:r>
          </w:p>
        </w:tc>
        <w:tc>
          <w:tcPr>
            <w:tcW w:w="993" w:type="dxa"/>
            <w:shd w:val="clear" w:color="000000" w:fill="FFFFFF"/>
            <w:vAlign w:val="center"/>
            <w:hideMark/>
          </w:tcPr>
          <w:p w14:paraId="699F9CD0" w14:textId="705C76F5"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2B4FC4CF" w14:textId="60222550"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Sun 5/3/15</w:t>
            </w:r>
          </w:p>
        </w:tc>
        <w:tc>
          <w:tcPr>
            <w:tcW w:w="1534" w:type="dxa"/>
            <w:shd w:val="clear" w:color="000000" w:fill="FFFFFF"/>
            <w:vAlign w:val="center"/>
            <w:hideMark/>
          </w:tcPr>
          <w:p w14:paraId="2E3E0C99" w14:textId="6DDCDD4E"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Sun 5/3/15</w:t>
            </w:r>
          </w:p>
        </w:tc>
        <w:tc>
          <w:tcPr>
            <w:tcW w:w="1268" w:type="dxa"/>
            <w:shd w:val="clear" w:color="000000" w:fill="FFFFFF"/>
            <w:vAlign w:val="center"/>
            <w:hideMark/>
          </w:tcPr>
          <w:p w14:paraId="1D76036E" w14:textId="4D7386DA"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b/>
                <w:bCs/>
                <w:color w:val="000000"/>
                <w:sz w:val="22"/>
              </w:rPr>
              <w:t> </w:t>
            </w:r>
          </w:p>
        </w:tc>
      </w:tr>
      <w:tr w:rsidR="00486A2C" w:rsidRPr="003A25FC" w14:paraId="086CDAF9" w14:textId="77777777" w:rsidTr="003F3683">
        <w:trPr>
          <w:trHeight w:val="342"/>
        </w:trPr>
        <w:tc>
          <w:tcPr>
            <w:tcW w:w="3333" w:type="dxa"/>
            <w:shd w:val="clear" w:color="000000" w:fill="FFFFFF"/>
            <w:vAlign w:val="center"/>
            <w:hideMark/>
          </w:tcPr>
          <w:p w14:paraId="49DE795B" w14:textId="5330ACD3"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xml:space="preserve">   Poster Presentation</w:t>
            </w:r>
          </w:p>
        </w:tc>
        <w:tc>
          <w:tcPr>
            <w:tcW w:w="993" w:type="dxa"/>
            <w:shd w:val="clear" w:color="000000" w:fill="FFFFFF"/>
            <w:vAlign w:val="center"/>
            <w:hideMark/>
          </w:tcPr>
          <w:p w14:paraId="76E28620" w14:textId="29332CF9"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0 days</w:t>
            </w:r>
          </w:p>
        </w:tc>
        <w:tc>
          <w:tcPr>
            <w:tcW w:w="1534" w:type="dxa"/>
            <w:shd w:val="clear" w:color="000000" w:fill="FFFFFF"/>
            <w:vAlign w:val="center"/>
            <w:hideMark/>
          </w:tcPr>
          <w:p w14:paraId="6B40734E" w14:textId="5F1DD27C"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Sun 5/3/15</w:t>
            </w:r>
          </w:p>
        </w:tc>
        <w:tc>
          <w:tcPr>
            <w:tcW w:w="1534" w:type="dxa"/>
            <w:shd w:val="clear" w:color="000000" w:fill="FFFFFF"/>
            <w:vAlign w:val="center"/>
            <w:hideMark/>
          </w:tcPr>
          <w:p w14:paraId="229476F1" w14:textId="0184011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Sun 5/3/15</w:t>
            </w:r>
          </w:p>
        </w:tc>
        <w:tc>
          <w:tcPr>
            <w:tcW w:w="1268" w:type="dxa"/>
            <w:shd w:val="clear" w:color="000000" w:fill="FFFFFF"/>
            <w:vAlign w:val="center"/>
            <w:hideMark/>
          </w:tcPr>
          <w:p w14:paraId="34A3BBEA" w14:textId="2976D484" w:rsidR="00486A2C" w:rsidRPr="003A25FC" w:rsidRDefault="00486A2C" w:rsidP="003A25FC">
            <w:pPr>
              <w:spacing w:after="0" w:line="240" w:lineRule="auto"/>
              <w:rPr>
                <w:rFonts w:ascii="Calibri" w:eastAsia="Times New Roman" w:hAnsi="Calibri" w:cs="Times New Roman"/>
                <w:color w:val="000000"/>
                <w:sz w:val="22"/>
              </w:rPr>
            </w:pPr>
            <w:r w:rsidRPr="003A25FC">
              <w:rPr>
                <w:rFonts w:ascii="Calibri" w:eastAsia="Times New Roman" w:hAnsi="Calibri" w:cs="Times New Roman"/>
                <w:b/>
                <w:bCs/>
                <w:color w:val="000000"/>
                <w:sz w:val="22"/>
              </w:rPr>
              <w:t> </w:t>
            </w:r>
          </w:p>
        </w:tc>
      </w:tr>
      <w:tr w:rsidR="00486A2C" w:rsidRPr="003A25FC" w14:paraId="3F6EA07F" w14:textId="77777777" w:rsidTr="003F3683">
        <w:trPr>
          <w:trHeight w:val="342"/>
        </w:trPr>
        <w:tc>
          <w:tcPr>
            <w:tcW w:w="3333" w:type="dxa"/>
            <w:shd w:val="clear" w:color="000000" w:fill="FFFFFF"/>
            <w:vAlign w:val="center"/>
            <w:hideMark/>
          </w:tcPr>
          <w:p w14:paraId="53194990" w14:textId="40C804EC"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 xml:space="preserve">   Poster Creation</w:t>
            </w:r>
          </w:p>
        </w:tc>
        <w:tc>
          <w:tcPr>
            <w:tcW w:w="993" w:type="dxa"/>
            <w:shd w:val="clear" w:color="000000" w:fill="FFFFFF"/>
            <w:vAlign w:val="center"/>
            <w:hideMark/>
          </w:tcPr>
          <w:p w14:paraId="0C28019E" w14:textId="25F88D49"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10 days</w:t>
            </w:r>
          </w:p>
        </w:tc>
        <w:tc>
          <w:tcPr>
            <w:tcW w:w="1534" w:type="dxa"/>
            <w:shd w:val="clear" w:color="000000" w:fill="FFFFFF"/>
            <w:vAlign w:val="center"/>
            <w:hideMark/>
          </w:tcPr>
          <w:p w14:paraId="75D2B7E1" w14:textId="7BB60C37"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Tue 4/21/15</w:t>
            </w:r>
          </w:p>
        </w:tc>
        <w:tc>
          <w:tcPr>
            <w:tcW w:w="1534" w:type="dxa"/>
            <w:shd w:val="clear" w:color="000000" w:fill="FFFFFF"/>
            <w:vAlign w:val="center"/>
            <w:hideMark/>
          </w:tcPr>
          <w:p w14:paraId="2FE51665" w14:textId="13FEE384"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Sun 5/3/15</w:t>
            </w:r>
          </w:p>
        </w:tc>
        <w:tc>
          <w:tcPr>
            <w:tcW w:w="1268" w:type="dxa"/>
            <w:shd w:val="clear" w:color="000000" w:fill="FFFFFF"/>
            <w:vAlign w:val="center"/>
            <w:hideMark/>
          </w:tcPr>
          <w:p w14:paraId="0298EAA6" w14:textId="07F13FF8" w:rsidR="00486A2C" w:rsidRPr="003A25FC" w:rsidRDefault="00486A2C" w:rsidP="003A25FC">
            <w:pPr>
              <w:spacing w:after="0" w:line="240" w:lineRule="auto"/>
              <w:rPr>
                <w:rFonts w:ascii="Calibri" w:eastAsia="Times New Roman" w:hAnsi="Calibri" w:cs="Times New Roman"/>
                <w:b/>
                <w:bCs/>
                <w:color w:val="000000"/>
                <w:sz w:val="22"/>
              </w:rPr>
            </w:pPr>
            <w:r w:rsidRPr="003A25FC">
              <w:rPr>
                <w:rFonts w:ascii="Calibri" w:eastAsia="Times New Roman" w:hAnsi="Calibri" w:cs="Times New Roman"/>
                <w:color w:val="000000"/>
                <w:sz w:val="22"/>
              </w:rPr>
              <w:t>MM,GC,AD</w:t>
            </w:r>
          </w:p>
        </w:tc>
      </w:tr>
    </w:tbl>
    <w:p w14:paraId="109913C9" w14:textId="0BD9213E" w:rsidR="007935C6" w:rsidRPr="00B846B1" w:rsidRDefault="003F3683" w:rsidP="00B846B1">
      <w:pPr>
        <w:keepLines/>
        <w:spacing w:before="120"/>
        <w:jc w:val="center"/>
        <w:rPr>
          <w:i/>
          <w:iCs/>
        </w:rPr>
        <w:pPrChange w:id="23" w:author="Michael Mammosser" w:date="2015-02-13T19:58:00Z">
          <w:pPr>
            <w:pStyle w:val="ListParagraph"/>
            <w:numPr>
              <w:numId w:val="9"/>
            </w:numPr>
            <w:ind w:hanging="360"/>
          </w:pPr>
        </w:pPrChange>
      </w:pPr>
      <w:r>
        <w:rPr>
          <w:rStyle w:val="Emphasis"/>
        </w:rPr>
        <w:t xml:space="preserve">Figure </w:t>
      </w:r>
      <w:r w:rsidR="00602D22">
        <w:rPr>
          <w:rStyle w:val="Emphasis"/>
        </w:rPr>
        <w:t>1</w:t>
      </w:r>
      <w:r>
        <w:rPr>
          <w:rStyle w:val="Emphasis"/>
        </w:rPr>
        <w:t xml:space="preserve">. </w:t>
      </w:r>
      <w:r w:rsidR="003A25FC">
        <w:rPr>
          <w:rStyle w:val="Emphasis"/>
        </w:rPr>
        <w:t>Project Schedule</w:t>
      </w:r>
      <w:bookmarkStart w:id="24" w:name="_GoBack"/>
      <w:bookmarkEnd w:id="24"/>
    </w:p>
    <w:sectPr w:rsidR="007935C6" w:rsidRPr="00B846B1" w:rsidSect="003A25FC">
      <w:type w:val="continuous"/>
      <w:pgSz w:w="12240" w:h="15840"/>
      <w:pgMar w:top="1440" w:right="1440" w:bottom="1440" w:left="216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622BF" w14:textId="77777777" w:rsidR="00E7396A" w:rsidRDefault="00E7396A" w:rsidP="00822771">
      <w:pPr>
        <w:spacing w:after="0" w:line="240" w:lineRule="auto"/>
      </w:pPr>
      <w:r>
        <w:separator/>
      </w:r>
    </w:p>
  </w:endnote>
  <w:endnote w:type="continuationSeparator" w:id="0">
    <w:p w14:paraId="4DA563BC" w14:textId="77777777" w:rsidR="00E7396A" w:rsidRDefault="00E7396A" w:rsidP="00822771">
      <w:pPr>
        <w:spacing w:after="0" w:line="240" w:lineRule="auto"/>
      </w:pPr>
      <w:r>
        <w:continuationSeparator/>
      </w:r>
    </w:p>
  </w:endnote>
  <w:endnote w:type="continuationNotice" w:id="1">
    <w:p w14:paraId="0124B2FB" w14:textId="77777777" w:rsidR="00E7396A" w:rsidRDefault="00E73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535949"/>
      <w:docPartObj>
        <w:docPartGallery w:val="Page Numbers (Bottom of Page)"/>
        <w:docPartUnique/>
      </w:docPartObj>
    </w:sdtPr>
    <w:sdtEndPr>
      <w:rPr>
        <w:noProof/>
      </w:rPr>
    </w:sdtEndPr>
    <w:sdtContent>
      <w:p w14:paraId="13739779" w14:textId="77777777" w:rsidR="00E37622" w:rsidRDefault="00E37622" w:rsidP="003A25FC">
        <w:pPr>
          <w:pStyle w:val="Footer"/>
          <w:jc w:val="center"/>
        </w:pPr>
        <w:r>
          <w:fldChar w:fldCharType="begin"/>
        </w:r>
        <w:r>
          <w:instrText xml:space="preserve"> PAGE   \* MERGEFORMAT </w:instrText>
        </w:r>
        <w:r>
          <w:fldChar w:fldCharType="separate"/>
        </w:r>
        <w:r w:rsidR="00B846B1">
          <w:rPr>
            <w:noProof/>
          </w:rPr>
          <w:t>5</w:t>
        </w:r>
        <w:r>
          <w:rPr>
            <w:noProof/>
          </w:rPr>
          <w:fldChar w:fldCharType="end"/>
        </w:r>
      </w:p>
    </w:sdtContent>
  </w:sdt>
  <w:p w14:paraId="5486AB69" w14:textId="77777777" w:rsidR="00E37622" w:rsidRDefault="00E376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A505B" w14:textId="77777777" w:rsidR="00E37622" w:rsidRDefault="00E37622" w:rsidP="00C51913">
    <w:pPr>
      <w:pStyle w:val="Footer"/>
    </w:pPr>
  </w:p>
  <w:p w14:paraId="7929682E" w14:textId="77777777" w:rsidR="00E37622" w:rsidRDefault="00E37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4B6E9" w14:textId="77777777" w:rsidR="00E7396A" w:rsidRDefault="00E7396A" w:rsidP="00822771">
      <w:pPr>
        <w:spacing w:after="0" w:line="240" w:lineRule="auto"/>
      </w:pPr>
      <w:r>
        <w:separator/>
      </w:r>
    </w:p>
  </w:footnote>
  <w:footnote w:type="continuationSeparator" w:id="0">
    <w:p w14:paraId="5D1D47C2" w14:textId="77777777" w:rsidR="00E7396A" w:rsidRDefault="00E7396A" w:rsidP="00822771">
      <w:pPr>
        <w:spacing w:after="0" w:line="240" w:lineRule="auto"/>
      </w:pPr>
      <w:r>
        <w:continuationSeparator/>
      </w:r>
    </w:p>
  </w:footnote>
  <w:footnote w:type="continuationNotice" w:id="1">
    <w:p w14:paraId="663BFF27" w14:textId="77777777" w:rsidR="00E7396A" w:rsidRDefault="00E739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C27C" w14:textId="77777777" w:rsidR="00E37622" w:rsidRPr="004634E2" w:rsidRDefault="00E37622">
    <w:pPr>
      <w:pStyle w:val="Header"/>
    </w:pPr>
    <w:r>
      <w:t>Mastering Magic</w:t>
    </w:r>
    <w:r>
      <w:ptab w:relativeTo="margin" w:alignment="center" w:leader="none"/>
    </w:r>
    <w:r>
      <w:ptab w:relativeTo="margin" w:alignment="right" w:leader="none"/>
    </w:r>
    <w:r>
      <w:t>Mammosser, Caldwell, DiBiasio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3E4"/>
    <w:multiLevelType w:val="hybridMultilevel"/>
    <w:tmpl w:val="A852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4788"/>
    <w:multiLevelType w:val="hybridMultilevel"/>
    <w:tmpl w:val="F74486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04A64"/>
    <w:multiLevelType w:val="hybridMultilevel"/>
    <w:tmpl w:val="31A6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657F9"/>
    <w:multiLevelType w:val="hybridMultilevel"/>
    <w:tmpl w:val="CA64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726F1"/>
    <w:multiLevelType w:val="hybridMultilevel"/>
    <w:tmpl w:val="5634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131E1"/>
    <w:multiLevelType w:val="hybridMultilevel"/>
    <w:tmpl w:val="998C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B0047"/>
    <w:multiLevelType w:val="hybridMultilevel"/>
    <w:tmpl w:val="C71E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92709"/>
    <w:multiLevelType w:val="hybridMultilevel"/>
    <w:tmpl w:val="656A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B069B"/>
    <w:multiLevelType w:val="multilevel"/>
    <w:tmpl w:val="24F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53364"/>
    <w:multiLevelType w:val="multilevel"/>
    <w:tmpl w:val="79A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F48F2"/>
    <w:multiLevelType w:val="multilevel"/>
    <w:tmpl w:val="7B6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41C16"/>
    <w:multiLevelType w:val="hybridMultilevel"/>
    <w:tmpl w:val="6114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66BF4"/>
    <w:multiLevelType w:val="hybridMultilevel"/>
    <w:tmpl w:val="7C8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76B7"/>
    <w:multiLevelType w:val="hybridMultilevel"/>
    <w:tmpl w:val="33DC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7264CF"/>
    <w:multiLevelType w:val="multilevel"/>
    <w:tmpl w:val="257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35313"/>
    <w:multiLevelType w:val="hybridMultilevel"/>
    <w:tmpl w:val="723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AF4"/>
    <w:multiLevelType w:val="hybridMultilevel"/>
    <w:tmpl w:val="CE94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54CED"/>
    <w:multiLevelType w:val="multilevel"/>
    <w:tmpl w:val="E53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316A2"/>
    <w:multiLevelType w:val="hybridMultilevel"/>
    <w:tmpl w:val="0358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057DBA"/>
    <w:multiLevelType w:val="hybridMultilevel"/>
    <w:tmpl w:val="4A4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875EA"/>
    <w:multiLevelType w:val="hybridMultilevel"/>
    <w:tmpl w:val="1D8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4153F"/>
    <w:multiLevelType w:val="hybridMultilevel"/>
    <w:tmpl w:val="7B5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C2E6B"/>
    <w:multiLevelType w:val="hybridMultilevel"/>
    <w:tmpl w:val="E816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B35E5D"/>
    <w:multiLevelType w:val="hybridMultilevel"/>
    <w:tmpl w:val="CA64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3A6838"/>
    <w:multiLevelType w:val="hybridMultilevel"/>
    <w:tmpl w:val="173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20CFD"/>
    <w:multiLevelType w:val="hybridMultilevel"/>
    <w:tmpl w:val="EEF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02F3D"/>
    <w:multiLevelType w:val="hybridMultilevel"/>
    <w:tmpl w:val="F06A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C4DB6"/>
    <w:multiLevelType w:val="hybridMultilevel"/>
    <w:tmpl w:val="2D36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32CEE"/>
    <w:multiLevelType w:val="hybridMultilevel"/>
    <w:tmpl w:val="EA789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8"/>
  </w:num>
  <w:num w:numId="4">
    <w:abstractNumId w:val="22"/>
  </w:num>
  <w:num w:numId="5">
    <w:abstractNumId w:val="2"/>
  </w:num>
  <w:num w:numId="6">
    <w:abstractNumId w:val="14"/>
  </w:num>
  <w:num w:numId="7">
    <w:abstractNumId w:val="25"/>
  </w:num>
  <w:num w:numId="8">
    <w:abstractNumId w:val="26"/>
  </w:num>
  <w:num w:numId="9">
    <w:abstractNumId w:val="15"/>
  </w:num>
  <w:num w:numId="10">
    <w:abstractNumId w:val="16"/>
  </w:num>
  <w:num w:numId="11">
    <w:abstractNumId w:val="13"/>
  </w:num>
  <w:num w:numId="12">
    <w:abstractNumId w:val="27"/>
  </w:num>
  <w:num w:numId="13">
    <w:abstractNumId w:val="0"/>
  </w:num>
  <w:num w:numId="14">
    <w:abstractNumId w:val="7"/>
  </w:num>
  <w:num w:numId="15">
    <w:abstractNumId w:val="18"/>
  </w:num>
  <w:num w:numId="16">
    <w:abstractNumId w:val="23"/>
  </w:num>
  <w:num w:numId="17">
    <w:abstractNumId w:val="3"/>
  </w:num>
  <w:num w:numId="18">
    <w:abstractNumId w:val="6"/>
  </w:num>
  <w:num w:numId="19">
    <w:abstractNumId w:val="1"/>
  </w:num>
  <w:num w:numId="20">
    <w:abstractNumId w:val="4"/>
  </w:num>
  <w:num w:numId="21">
    <w:abstractNumId w:val="9"/>
  </w:num>
  <w:num w:numId="22">
    <w:abstractNumId w:val="20"/>
  </w:num>
  <w:num w:numId="23">
    <w:abstractNumId w:val="17"/>
  </w:num>
  <w:num w:numId="24">
    <w:abstractNumId w:val="10"/>
  </w:num>
  <w:num w:numId="25">
    <w:abstractNumId w:val="11"/>
  </w:num>
  <w:num w:numId="26">
    <w:abstractNumId w:val="21"/>
  </w:num>
  <w:num w:numId="27">
    <w:abstractNumId w:val="8"/>
  </w:num>
  <w:num w:numId="28">
    <w:abstractNumId w:val="1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71"/>
    <w:rsid w:val="00007854"/>
    <w:rsid w:val="000304C7"/>
    <w:rsid w:val="00051071"/>
    <w:rsid w:val="00052AE4"/>
    <w:rsid w:val="000A334F"/>
    <w:rsid w:val="000A6967"/>
    <w:rsid w:val="0010315E"/>
    <w:rsid w:val="00193C89"/>
    <w:rsid w:val="001D13DF"/>
    <w:rsid w:val="001E16C6"/>
    <w:rsid w:val="001E22F6"/>
    <w:rsid w:val="002239D2"/>
    <w:rsid w:val="002301CA"/>
    <w:rsid w:val="00262743"/>
    <w:rsid w:val="0027207E"/>
    <w:rsid w:val="002C4B1A"/>
    <w:rsid w:val="002C714E"/>
    <w:rsid w:val="00316D0B"/>
    <w:rsid w:val="0035440B"/>
    <w:rsid w:val="003A0B34"/>
    <w:rsid w:val="003A25FC"/>
    <w:rsid w:val="003A5C15"/>
    <w:rsid w:val="003A7D46"/>
    <w:rsid w:val="003B182D"/>
    <w:rsid w:val="003D7452"/>
    <w:rsid w:val="003F3683"/>
    <w:rsid w:val="0041653E"/>
    <w:rsid w:val="004457A5"/>
    <w:rsid w:val="004535FF"/>
    <w:rsid w:val="004634E2"/>
    <w:rsid w:val="00464236"/>
    <w:rsid w:val="00486A2C"/>
    <w:rsid w:val="004A0AE2"/>
    <w:rsid w:val="004B6BE3"/>
    <w:rsid w:val="004C422F"/>
    <w:rsid w:val="004D77D3"/>
    <w:rsid w:val="004F3C9E"/>
    <w:rsid w:val="004F4E01"/>
    <w:rsid w:val="00500596"/>
    <w:rsid w:val="00520C5A"/>
    <w:rsid w:val="00550625"/>
    <w:rsid w:val="00561177"/>
    <w:rsid w:val="00572B00"/>
    <w:rsid w:val="00575556"/>
    <w:rsid w:val="00583C6C"/>
    <w:rsid w:val="0059478E"/>
    <w:rsid w:val="005D4425"/>
    <w:rsid w:val="005E6FFF"/>
    <w:rsid w:val="00602D22"/>
    <w:rsid w:val="00604A25"/>
    <w:rsid w:val="00636A69"/>
    <w:rsid w:val="00645C0D"/>
    <w:rsid w:val="006B45C8"/>
    <w:rsid w:val="006B5EF2"/>
    <w:rsid w:val="007630AC"/>
    <w:rsid w:val="0076577A"/>
    <w:rsid w:val="00780389"/>
    <w:rsid w:val="00782A3F"/>
    <w:rsid w:val="007935C6"/>
    <w:rsid w:val="007B2075"/>
    <w:rsid w:val="007C740F"/>
    <w:rsid w:val="00822771"/>
    <w:rsid w:val="00833623"/>
    <w:rsid w:val="0086638B"/>
    <w:rsid w:val="00882036"/>
    <w:rsid w:val="008B3E32"/>
    <w:rsid w:val="008B5375"/>
    <w:rsid w:val="008C2E04"/>
    <w:rsid w:val="00923E6E"/>
    <w:rsid w:val="009473D5"/>
    <w:rsid w:val="00961632"/>
    <w:rsid w:val="009A6E37"/>
    <w:rsid w:val="00A41F44"/>
    <w:rsid w:val="00A81160"/>
    <w:rsid w:val="00AA468E"/>
    <w:rsid w:val="00AE0016"/>
    <w:rsid w:val="00AF39C8"/>
    <w:rsid w:val="00B02484"/>
    <w:rsid w:val="00B512D5"/>
    <w:rsid w:val="00B735A0"/>
    <w:rsid w:val="00B846B1"/>
    <w:rsid w:val="00BA3307"/>
    <w:rsid w:val="00BE4B42"/>
    <w:rsid w:val="00BF0C99"/>
    <w:rsid w:val="00C51913"/>
    <w:rsid w:val="00C543CA"/>
    <w:rsid w:val="00CC3947"/>
    <w:rsid w:val="00CE72F6"/>
    <w:rsid w:val="00CF5057"/>
    <w:rsid w:val="00D17DDE"/>
    <w:rsid w:val="00DA2F89"/>
    <w:rsid w:val="00DA4EB8"/>
    <w:rsid w:val="00DE22AA"/>
    <w:rsid w:val="00DE52A9"/>
    <w:rsid w:val="00E37622"/>
    <w:rsid w:val="00E52E38"/>
    <w:rsid w:val="00E7396A"/>
    <w:rsid w:val="00EA235F"/>
    <w:rsid w:val="00ED17EE"/>
    <w:rsid w:val="00EE3A78"/>
    <w:rsid w:val="00EE4AF6"/>
    <w:rsid w:val="00F13DBA"/>
    <w:rsid w:val="00F164C6"/>
    <w:rsid w:val="00F22102"/>
    <w:rsid w:val="00F700BC"/>
    <w:rsid w:val="00FA0874"/>
    <w:rsid w:val="00FE7A37"/>
    <w:rsid w:val="00FF7644"/>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73CB1-A73E-4AA2-B6A1-4E37F585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B34"/>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FE7A37"/>
    <w:pPr>
      <w:keepNext/>
      <w:keepLines/>
      <w:spacing w:line="240" w:lineRule="auto"/>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A37"/>
    <w:pPr>
      <w:keepNext/>
      <w:keepLines/>
      <w:spacing w:line="240"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7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2771"/>
    <w:rPr>
      <w:rFonts w:eastAsiaTheme="minorEastAsia"/>
      <w:lang w:eastAsia="ja-JP"/>
    </w:rPr>
  </w:style>
  <w:style w:type="paragraph" w:styleId="BalloonText">
    <w:name w:val="Balloon Text"/>
    <w:basedOn w:val="Normal"/>
    <w:link w:val="BalloonTextChar"/>
    <w:uiPriority w:val="99"/>
    <w:semiHidden/>
    <w:unhideWhenUsed/>
    <w:rsid w:val="0082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71"/>
    <w:rPr>
      <w:rFonts w:ascii="Tahoma" w:hAnsi="Tahoma" w:cs="Tahoma"/>
      <w:sz w:val="16"/>
      <w:szCs w:val="16"/>
    </w:rPr>
  </w:style>
  <w:style w:type="paragraph" w:styleId="Subtitle">
    <w:name w:val="Subtitle"/>
    <w:basedOn w:val="Normal"/>
    <w:next w:val="Normal"/>
    <w:link w:val="SubtitleChar"/>
    <w:uiPriority w:val="11"/>
    <w:qFormat/>
    <w:rsid w:val="004634E2"/>
    <w:pPr>
      <w:numPr>
        <w:ilvl w:val="1"/>
      </w:numPr>
      <w:spacing w:after="120" w:line="360" w:lineRule="auto"/>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4634E2"/>
    <w:rPr>
      <w:rFonts w:ascii="Times New Roman" w:eastAsiaTheme="majorEastAsia" w:hAnsi="Times New Roman"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E7A37"/>
    <w:rPr>
      <w:rFonts w:ascii="Times New Roman" w:eastAsiaTheme="majorEastAsia" w:hAnsi="Times New Roman" w:cstheme="majorBidi"/>
      <w:b/>
      <w:bCs/>
      <w:color w:val="365F91" w:themeColor="accent1" w:themeShade="BF"/>
      <w:sz w:val="28"/>
      <w:szCs w:val="28"/>
    </w:rPr>
  </w:style>
  <w:style w:type="paragraph" w:styleId="TOCHeading">
    <w:name w:val="TOC Heading"/>
    <w:basedOn w:val="Heading1"/>
    <w:next w:val="Normal"/>
    <w:uiPriority w:val="39"/>
    <w:unhideWhenUsed/>
    <w:qFormat/>
    <w:rsid w:val="00822771"/>
    <w:pPr>
      <w:outlineLvl w:val="9"/>
    </w:pPr>
    <w:rPr>
      <w:lang w:eastAsia="ja-JP"/>
    </w:rPr>
  </w:style>
  <w:style w:type="paragraph" w:styleId="TOC1">
    <w:name w:val="toc 1"/>
    <w:basedOn w:val="Normal"/>
    <w:next w:val="Normal"/>
    <w:autoRedefine/>
    <w:uiPriority w:val="39"/>
    <w:unhideWhenUsed/>
    <w:rsid w:val="00822771"/>
    <w:pPr>
      <w:spacing w:after="100"/>
    </w:pPr>
  </w:style>
  <w:style w:type="character" w:styleId="Hyperlink">
    <w:name w:val="Hyperlink"/>
    <w:basedOn w:val="DefaultParagraphFont"/>
    <w:uiPriority w:val="99"/>
    <w:unhideWhenUsed/>
    <w:rsid w:val="00822771"/>
    <w:rPr>
      <w:color w:val="0000FF" w:themeColor="hyperlink"/>
      <w:u w:val="single"/>
    </w:rPr>
  </w:style>
  <w:style w:type="paragraph" w:styleId="Header">
    <w:name w:val="header"/>
    <w:basedOn w:val="Normal"/>
    <w:link w:val="HeaderChar"/>
    <w:uiPriority w:val="99"/>
    <w:unhideWhenUsed/>
    <w:rsid w:val="00822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71"/>
  </w:style>
  <w:style w:type="paragraph" w:styleId="Footer">
    <w:name w:val="footer"/>
    <w:basedOn w:val="Normal"/>
    <w:link w:val="FooterChar"/>
    <w:uiPriority w:val="99"/>
    <w:unhideWhenUsed/>
    <w:rsid w:val="00822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71"/>
  </w:style>
  <w:style w:type="paragraph" w:styleId="ListParagraph">
    <w:name w:val="List Paragraph"/>
    <w:basedOn w:val="Normal"/>
    <w:uiPriority w:val="34"/>
    <w:qFormat/>
    <w:rsid w:val="003A7D46"/>
    <w:pPr>
      <w:ind w:left="720"/>
      <w:contextualSpacing/>
    </w:pPr>
  </w:style>
  <w:style w:type="table" w:styleId="TableGrid">
    <w:name w:val="Table Grid"/>
    <w:basedOn w:val="TableNormal"/>
    <w:uiPriority w:val="59"/>
    <w:rsid w:val="004C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7A37"/>
    <w:rPr>
      <w:rFonts w:ascii="Times New Roman" w:eastAsiaTheme="majorEastAsia" w:hAnsi="Times New Roman" w:cstheme="majorBidi"/>
      <w:b/>
      <w:bCs/>
      <w:color w:val="4F81BD" w:themeColor="accent1"/>
      <w:sz w:val="26"/>
      <w:szCs w:val="26"/>
    </w:rPr>
  </w:style>
  <w:style w:type="paragraph" w:styleId="TOC2">
    <w:name w:val="toc 2"/>
    <w:basedOn w:val="Normal"/>
    <w:next w:val="Normal"/>
    <w:autoRedefine/>
    <w:uiPriority w:val="39"/>
    <w:unhideWhenUsed/>
    <w:rsid w:val="003D7452"/>
    <w:pPr>
      <w:spacing w:after="100"/>
      <w:ind w:left="220"/>
    </w:pPr>
  </w:style>
  <w:style w:type="paragraph" w:styleId="EndnoteText">
    <w:name w:val="endnote text"/>
    <w:basedOn w:val="Normal"/>
    <w:link w:val="EndnoteTextChar"/>
    <w:uiPriority w:val="99"/>
    <w:semiHidden/>
    <w:unhideWhenUsed/>
    <w:rsid w:val="003A0B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B34"/>
    <w:rPr>
      <w:rFonts w:ascii="Times New Roman" w:hAnsi="Times New Roman"/>
      <w:sz w:val="20"/>
      <w:szCs w:val="20"/>
    </w:rPr>
  </w:style>
  <w:style w:type="character" w:styleId="EndnoteReference">
    <w:name w:val="endnote reference"/>
    <w:basedOn w:val="DefaultParagraphFont"/>
    <w:uiPriority w:val="99"/>
    <w:semiHidden/>
    <w:unhideWhenUsed/>
    <w:rsid w:val="003A0B34"/>
    <w:rPr>
      <w:vertAlign w:val="superscript"/>
    </w:rPr>
  </w:style>
  <w:style w:type="character" w:styleId="SubtleReference">
    <w:name w:val="Subtle Reference"/>
    <w:basedOn w:val="DefaultParagraphFont"/>
    <w:uiPriority w:val="31"/>
    <w:qFormat/>
    <w:rsid w:val="00645C0D"/>
    <w:rPr>
      <w:smallCaps/>
      <w:color w:val="5A5A5A" w:themeColor="text1" w:themeTint="A5"/>
    </w:rPr>
  </w:style>
  <w:style w:type="character" w:styleId="BookTitle">
    <w:name w:val="Book Title"/>
    <w:basedOn w:val="DefaultParagraphFont"/>
    <w:uiPriority w:val="33"/>
    <w:qFormat/>
    <w:rsid w:val="00645C0D"/>
    <w:rPr>
      <w:b/>
      <w:bCs/>
      <w:i/>
      <w:iCs/>
      <w:spacing w:val="5"/>
    </w:rPr>
  </w:style>
  <w:style w:type="character" w:styleId="Emphasis">
    <w:name w:val="Emphasis"/>
    <w:basedOn w:val="DefaultParagraphFont"/>
    <w:uiPriority w:val="20"/>
    <w:qFormat/>
    <w:rsid w:val="00645C0D"/>
    <w:rPr>
      <w:i/>
      <w:iCs/>
    </w:rPr>
  </w:style>
  <w:style w:type="paragraph" w:styleId="NormalWeb">
    <w:name w:val="Normal (Web)"/>
    <w:basedOn w:val="Normal"/>
    <w:uiPriority w:val="99"/>
    <w:semiHidden/>
    <w:unhideWhenUsed/>
    <w:rsid w:val="008C2E0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7935C6"/>
  </w:style>
  <w:style w:type="character" w:styleId="CommentReference">
    <w:name w:val="annotation reference"/>
    <w:basedOn w:val="DefaultParagraphFont"/>
    <w:uiPriority w:val="99"/>
    <w:semiHidden/>
    <w:unhideWhenUsed/>
    <w:rsid w:val="00550625"/>
    <w:rPr>
      <w:sz w:val="16"/>
      <w:szCs w:val="16"/>
    </w:rPr>
  </w:style>
  <w:style w:type="paragraph" w:styleId="CommentText">
    <w:name w:val="annotation text"/>
    <w:basedOn w:val="Normal"/>
    <w:link w:val="CommentTextChar"/>
    <w:uiPriority w:val="99"/>
    <w:semiHidden/>
    <w:unhideWhenUsed/>
    <w:rsid w:val="00550625"/>
    <w:pPr>
      <w:spacing w:line="240" w:lineRule="auto"/>
    </w:pPr>
    <w:rPr>
      <w:sz w:val="20"/>
      <w:szCs w:val="20"/>
    </w:rPr>
  </w:style>
  <w:style w:type="character" w:customStyle="1" w:styleId="CommentTextChar">
    <w:name w:val="Comment Text Char"/>
    <w:basedOn w:val="DefaultParagraphFont"/>
    <w:link w:val="CommentText"/>
    <w:uiPriority w:val="99"/>
    <w:semiHidden/>
    <w:rsid w:val="005506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625"/>
    <w:rPr>
      <w:b/>
      <w:bCs/>
    </w:rPr>
  </w:style>
  <w:style w:type="character" w:customStyle="1" w:styleId="CommentSubjectChar">
    <w:name w:val="Comment Subject Char"/>
    <w:basedOn w:val="CommentTextChar"/>
    <w:link w:val="CommentSubject"/>
    <w:uiPriority w:val="99"/>
    <w:semiHidden/>
    <w:rsid w:val="00550625"/>
    <w:rPr>
      <w:rFonts w:ascii="Times New Roman" w:hAnsi="Times New Roman"/>
      <w:b/>
      <w:bCs/>
      <w:sz w:val="20"/>
      <w:szCs w:val="20"/>
    </w:rPr>
  </w:style>
  <w:style w:type="paragraph" w:styleId="Revision">
    <w:name w:val="Revision"/>
    <w:hidden/>
    <w:uiPriority w:val="99"/>
    <w:semiHidden/>
    <w:rsid w:val="004457A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5945">
      <w:bodyDiv w:val="1"/>
      <w:marLeft w:val="0"/>
      <w:marRight w:val="0"/>
      <w:marTop w:val="0"/>
      <w:marBottom w:val="0"/>
      <w:divBdr>
        <w:top w:val="none" w:sz="0" w:space="0" w:color="auto"/>
        <w:left w:val="none" w:sz="0" w:space="0" w:color="auto"/>
        <w:bottom w:val="none" w:sz="0" w:space="0" w:color="auto"/>
        <w:right w:val="none" w:sz="0" w:space="0" w:color="auto"/>
      </w:divBdr>
    </w:div>
    <w:div w:id="407928002">
      <w:bodyDiv w:val="1"/>
      <w:marLeft w:val="0"/>
      <w:marRight w:val="0"/>
      <w:marTop w:val="0"/>
      <w:marBottom w:val="0"/>
      <w:divBdr>
        <w:top w:val="none" w:sz="0" w:space="0" w:color="auto"/>
        <w:left w:val="none" w:sz="0" w:space="0" w:color="auto"/>
        <w:bottom w:val="none" w:sz="0" w:space="0" w:color="auto"/>
        <w:right w:val="none" w:sz="0" w:space="0" w:color="auto"/>
      </w:divBdr>
    </w:div>
    <w:div w:id="880703845">
      <w:bodyDiv w:val="1"/>
      <w:marLeft w:val="0"/>
      <w:marRight w:val="0"/>
      <w:marTop w:val="0"/>
      <w:marBottom w:val="0"/>
      <w:divBdr>
        <w:top w:val="none" w:sz="0" w:space="0" w:color="auto"/>
        <w:left w:val="none" w:sz="0" w:space="0" w:color="auto"/>
        <w:bottom w:val="none" w:sz="0" w:space="0" w:color="auto"/>
        <w:right w:val="none" w:sz="0" w:space="0" w:color="auto"/>
      </w:divBdr>
    </w:div>
    <w:div w:id="891228679">
      <w:bodyDiv w:val="1"/>
      <w:marLeft w:val="0"/>
      <w:marRight w:val="0"/>
      <w:marTop w:val="0"/>
      <w:marBottom w:val="0"/>
      <w:divBdr>
        <w:top w:val="none" w:sz="0" w:space="0" w:color="auto"/>
        <w:left w:val="none" w:sz="0" w:space="0" w:color="auto"/>
        <w:bottom w:val="none" w:sz="0" w:space="0" w:color="auto"/>
        <w:right w:val="none" w:sz="0" w:space="0" w:color="auto"/>
      </w:divBdr>
    </w:div>
    <w:div w:id="972832552">
      <w:bodyDiv w:val="1"/>
      <w:marLeft w:val="0"/>
      <w:marRight w:val="0"/>
      <w:marTop w:val="0"/>
      <w:marBottom w:val="0"/>
      <w:divBdr>
        <w:top w:val="none" w:sz="0" w:space="0" w:color="auto"/>
        <w:left w:val="none" w:sz="0" w:space="0" w:color="auto"/>
        <w:bottom w:val="none" w:sz="0" w:space="0" w:color="auto"/>
        <w:right w:val="none" w:sz="0" w:space="0" w:color="auto"/>
      </w:divBdr>
    </w:div>
    <w:div w:id="1175654953">
      <w:bodyDiv w:val="1"/>
      <w:marLeft w:val="0"/>
      <w:marRight w:val="0"/>
      <w:marTop w:val="0"/>
      <w:marBottom w:val="0"/>
      <w:divBdr>
        <w:top w:val="none" w:sz="0" w:space="0" w:color="auto"/>
        <w:left w:val="none" w:sz="0" w:space="0" w:color="auto"/>
        <w:bottom w:val="none" w:sz="0" w:space="0" w:color="auto"/>
        <w:right w:val="none" w:sz="0" w:space="0" w:color="auto"/>
      </w:divBdr>
    </w:div>
    <w:div w:id="1222867828">
      <w:bodyDiv w:val="1"/>
      <w:marLeft w:val="0"/>
      <w:marRight w:val="0"/>
      <w:marTop w:val="0"/>
      <w:marBottom w:val="0"/>
      <w:divBdr>
        <w:top w:val="none" w:sz="0" w:space="0" w:color="auto"/>
        <w:left w:val="none" w:sz="0" w:space="0" w:color="auto"/>
        <w:bottom w:val="none" w:sz="0" w:space="0" w:color="auto"/>
        <w:right w:val="none" w:sz="0" w:space="0" w:color="auto"/>
      </w:divBdr>
    </w:div>
    <w:div w:id="1280451950">
      <w:bodyDiv w:val="1"/>
      <w:marLeft w:val="0"/>
      <w:marRight w:val="0"/>
      <w:marTop w:val="0"/>
      <w:marBottom w:val="0"/>
      <w:divBdr>
        <w:top w:val="none" w:sz="0" w:space="0" w:color="auto"/>
        <w:left w:val="none" w:sz="0" w:space="0" w:color="auto"/>
        <w:bottom w:val="none" w:sz="0" w:space="0" w:color="auto"/>
        <w:right w:val="none" w:sz="0" w:space="0" w:color="auto"/>
      </w:divBdr>
    </w:div>
    <w:div w:id="1637104282">
      <w:bodyDiv w:val="1"/>
      <w:marLeft w:val="0"/>
      <w:marRight w:val="0"/>
      <w:marTop w:val="0"/>
      <w:marBottom w:val="0"/>
      <w:divBdr>
        <w:top w:val="none" w:sz="0" w:space="0" w:color="auto"/>
        <w:left w:val="none" w:sz="0" w:space="0" w:color="auto"/>
        <w:bottom w:val="none" w:sz="0" w:space="0" w:color="auto"/>
        <w:right w:val="none" w:sz="0" w:space="0" w:color="auto"/>
      </w:divBdr>
    </w:div>
    <w:div w:id="1689256557">
      <w:bodyDiv w:val="1"/>
      <w:marLeft w:val="0"/>
      <w:marRight w:val="0"/>
      <w:marTop w:val="0"/>
      <w:marBottom w:val="0"/>
      <w:divBdr>
        <w:top w:val="none" w:sz="0" w:space="0" w:color="auto"/>
        <w:left w:val="none" w:sz="0" w:space="0" w:color="auto"/>
        <w:bottom w:val="none" w:sz="0" w:space="0" w:color="auto"/>
        <w:right w:val="none" w:sz="0" w:space="0" w:color="auto"/>
      </w:divBdr>
    </w:div>
    <w:div w:id="1993096144">
      <w:bodyDiv w:val="1"/>
      <w:marLeft w:val="0"/>
      <w:marRight w:val="0"/>
      <w:marTop w:val="0"/>
      <w:marBottom w:val="0"/>
      <w:divBdr>
        <w:top w:val="none" w:sz="0" w:space="0" w:color="auto"/>
        <w:left w:val="none" w:sz="0" w:space="0" w:color="auto"/>
        <w:bottom w:val="none" w:sz="0" w:space="0" w:color="auto"/>
        <w:right w:val="none" w:sz="0" w:space="0" w:color="auto"/>
      </w:divBdr>
    </w:div>
    <w:div w:id="20597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1E754-9C36-467C-9821-4B8D25F4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Mastering Magic</vt:lpstr>
    </vt:vector>
  </TitlesOfParts>
  <Company>Putnam Investments</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Magic</dc:title>
  <dc:subject>Project Milestone #2: Alpha Version</dc:subject>
  <dc:creator>Michael Mammosser, Gregory Caldwell, Andrew DiBiasio</dc:creator>
  <cp:lastModifiedBy>Michael Mammosser</cp:lastModifiedBy>
  <cp:revision>5</cp:revision>
  <cp:lastPrinted>2015-02-14T01:10:00Z</cp:lastPrinted>
  <dcterms:created xsi:type="dcterms:W3CDTF">2015-03-11T03:39:00Z</dcterms:created>
  <dcterms:modified xsi:type="dcterms:W3CDTF">2015-03-11T03:50:00Z</dcterms:modified>
</cp:coreProperties>
</file>